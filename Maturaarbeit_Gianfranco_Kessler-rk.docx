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0019370"/>
        <w:docPartObj>
          <w:docPartGallery w:val="Cover Pages"/>
          <w:docPartUnique/>
        </w:docPartObj>
      </w:sdtPr>
      <w:sdtEndPr/>
      <w:sdtContent>
        <w:p w14:paraId="4C84ECE1" w14:textId="77777777" w:rsidR="00F75938" w:rsidRDefault="00F75938"/>
        <w:p w14:paraId="228049D5" w14:textId="77777777" w:rsidR="00F75938" w:rsidRDefault="00F75938">
          <w:r>
            <w:rPr>
              <w:noProof/>
              <w:lang w:val="en-US"/>
            </w:rPr>
            <mc:AlternateContent>
              <mc:Choice Requires="wpg">
                <w:drawing>
                  <wp:anchor distT="0" distB="0" distL="114300" distR="114300" simplePos="0" relativeHeight="251659264" behindDoc="1" locked="0" layoutInCell="1" allowOverlap="1" wp14:anchorId="7CCF6CB2" wp14:editId="3C89D4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2FBC5F2" w14:textId="77777777" w:rsidR="00F75938" w:rsidRDefault="003104A9">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0EA6A1C8" wp14:editId="29991CC5">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E2FDA" w14:textId="77777777" w:rsidR="00F75938" w:rsidRDefault="003104A9">
                                <w:pPr>
                                  <w:pStyle w:val="NoSpacing"/>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71F1845C" wp14:editId="596FB29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F93715F" w14:textId="77777777" w:rsidR="00F75938" w:rsidRDefault="00F75938">
                                    <w:pPr>
                                      <w:pStyle w:val="NoSpacing"/>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711230" w14:textId="77777777" w:rsidR="00F75938" w:rsidRDefault="00F75938">
                                    <w:pPr>
                                      <w:pStyle w:val="NoSpacing"/>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2D23E7CF" wp14:editId="5580C19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14:paraId="58EC07A6" w14:textId="77777777" w:rsidR="00F75938" w:rsidRDefault="00F75938">
                                    <w:pPr>
                                      <w:pStyle w:val="NoSpacing"/>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14:paraId="2E9D3EE8" w14:textId="77777777" w:rsidR="00921E81" w:rsidRDefault="00921E81" w:rsidP="00921E81">
      <w:pPr>
        <w:pStyle w:val="TOCHeading"/>
      </w:pPr>
      <w:r>
        <w:rPr>
          <w:lang w:val="de-DE"/>
        </w:rPr>
        <w:lastRenderedPageBreak/>
        <w:t>Inhalt</w:t>
      </w:r>
    </w:p>
    <w:sdt>
      <w:sdtPr>
        <w:rPr>
          <w:lang w:val="de-DE"/>
        </w:rPr>
        <w:id w:val="-1549375273"/>
        <w:docPartObj>
          <w:docPartGallery w:val="Table of Contents"/>
          <w:docPartUnique/>
        </w:docPartObj>
      </w:sdtPr>
      <w:sdtEndPr>
        <w:rPr>
          <w:b/>
          <w:bCs/>
        </w:rPr>
      </w:sdtEndPr>
      <w:sdtContent>
        <w:p w14:paraId="61830B8B" w14:textId="77777777" w:rsidR="00EA39C6" w:rsidRDefault="00921E81">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14:paraId="7B5EB559" w14:textId="77777777" w:rsidR="00EA39C6" w:rsidRDefault="003104A9">
          <w:pPr>
            <w:pStyle w:val="TOC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14:paraId="7B602013" w14:textId="77777777" w:rsidR="00EA39C6" w:rsidRDefault="003104A9">
          <w:pPr>
            <w:pStyle w:val="TOC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14:paraId="31BB65C6" w14:textId="77777777" w:rsidR="00EA39C6" w:rsidRDefault="003104A9">
          <w:pPr>
            <w:pStyle w:val="TOC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14:paraId="7D3C33EB" w14:textId="77777777" w:rsidR="00EA39C6" w:rsidRDefault="003104A9">
          <w:pPr>
            <w:pStyle w:val="TOC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14:paraId="09A0BA28" w14:textId="77777777" w:rsidR="00EA39C6" w:rsidRDefault="003104A9">
          <w:pPr>
            <w:pStyle w:val="TOC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14:paraId="761246B4" w14:textId="77777777" w:rsidR="00EA39C6" w:rsidRDefault="003104A9">
          <w:pPr>
            <w:pStyle w:val="TOC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14:paraId="362F4DBE" w14:textId="77777777" w:rsidR="00EA39C6" w:rsidRDefault="003104A9">
          <w:pPr>
            <w:pStyle w:val="TOC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14:paraId="4FC650A8" w14:textId="77777777" w:rsidR="00921E81" w:rsidRDefault="00921E81">
          <w:r>
            <w:rPr>
              <w:b/>
              <w:bCs/>
              <w:lang w:val="de-DE"/>
            </w:rPr>
            <w:fldChar w:fldCharType="end"/>
          </w:r>
        </w:p>
      </w:sdtContent>
    </w:sdt>
    <w:p w14:paraId="061126AF" w14:textId="77777777" w:rsidR="00921E81" w:rsidRDefault="00921E81"/>
    <w:p w14:paraId="5B05BF65" w14:textId="77777777" w:rsidR="00921E81" w:rsidRDefault="00921E81">
      <w:r>
        <w:br w:type="page"/>
      </w:r>
    </w:p>
    <w:p w14:paraId="068C6BE6" w14:textId="77777777" w:rsidR="00A26B4C" w:rsidRDefault="00A26B4C" w:rsidP="00921E81">
      <w:pPr>
        <w:pStyle w:val="Heading1"/>
      </w:pPr>
      <w:bookmarkStart w:id="0" w:name="_Toc458600265"/>
      <w:r>
        <w:lastRenderedPageBreak/>
        <w:t>Vorwort</w:t>
      </w:r>
    </w:p>
    <w:p w14:paraId="541400BD" w14:textId="77777777" w:rsidR="00A26B4C" w:rsidRPr="00A26B4C" w:rsidRDefault="00C90234" w:rsidP="00520727">
      <w:r>
        <w:t xml:space="preserve">Knapp vier Jahre ist es her, seit ich das erste mal mit den Befehlen des cmd-Terminals in Windows herumgespielt habe. Dies war mein erster richtiger Kontakt mit dem «Programmieren». Obwohl ich damit erst meinen PC mit einem Klick herunterfahren oder simple Matrizen erstellen konnte, war dies eine interessante Erfahrung für mich. </w:t>
      </w:r>
      <w:commentRangeStart w:id="1"/>
      <w:r>
        <w:t>2014 dann</w:t>
      </w:r>
      <w:commentRangeEnd w:id="1"/>
      <w:r w:rsidR="003A5AD7">
        <w:rPr>
          <w:rStyle w:val="CommentReference"/>
        </w:rPr>
        <w:commentReference w:id="1"/>
      </w:r>
      <w:r>
        <w:t xml:space="preserve">, in meinem 4. Jahr an der Kantonsschule, hatte ich dann das erste </w:t>
      </w:r>
      <w:del w:id="2" w:author="Reto Kessler" w:date="2017-01-22T19:03:00Z">
        <w:r w:rsidDel="003A5AD7">
          <w:delText xml:space="preserve">mal </w:delText>
        </w:r>
      </w:del>
      <w:ins w:id="3" w:author="Reto Kessler" w:date="2017-01-22T19:03:00Z">
        <w:r w:rsidR="003A5AD7">
          <w:t>M</w:t>
        </w:r>
        <w:r w:rsidR="003A5AD7">
          <w:t xml:space="preserve">al </w:t>
        </w:r>
      </w:ins>
      <w:commentRangeStart w:id="4"/>
      <w:r>
        <w:t>richtig</w:t>
      </w:r>
      <w:commentRangeEnd w:id="4"/>
      <w:r w:rsidR="003A5AD7">
        <w:rPr>
          <w:rStyle w:val="CommentReference"/>
        </w:rPr>
        <w:commentReference w:id="4"/>
      </w:r>
      <w:r>
        <w:t xml:space="preserve"> Informatik-Unterricht, welcher sich mit dem Programmieren befasste. Wir haben die Programmiersprache Python mithilfe des Python IDLE kennengelernt. Sogleich war ich gepackt vom Programmieren. </w:t>
      </w:r>
      <w:commentRangeStart w:id="5"/>
      <w:r>
        <w:t xml:space="preserve">Leider kamen wir nicht wirklich weit voran </w:t>
      </w:r>
      <w:commentRangeEnd w:id="5"/>
      <w:r w:rsidR="003A5AD7">
        <w:rPr>
          <w:rStyle w:val="CommentReference"/>
        </w:rPr>
        <w:commentReference w:id="5"/>
      </w:r>
      <w:r>
        <w:t xml:space="preserve">und ich hatte einen eher kleinen Einblick. Trotzdem war mir schon dann </w:t>
      </w:r>
      <w:commentRangeStart w:id="6"/>
      <w:r>
        <w:t>relativ</w:t>
      </w:r>
      <w:commentRangeEnd w:id="6"/>
      <w:r w:rsidR="003A5AD7">
        <w:rPr>
          <w:rStyle w:val="CommentReference"/>
        </w:rPr>
        <w:commentReference w:id="6"/>
      </w:r>
      <w:r>
        <w:t xml:space="preserve"> klar, dass ich Informatik studieren möchte</w:t>
      </w:r>
      <w:r w:rsidR="00A71760">
        <w:t xml:space="preserve"> und als Ergänzungsfach für die 6. Klasse Informatik wählen werde</w:t>
      </w:r>
      <w:r w:rsidR="0003008D">
        <w:t>, da ich davon einfach fasziniert war</w:t>
      </w:r>
      <w:r>
        <w:t xml:space="preserve">. Auch für meine Maturaarbeit </w:t>
      </w:r>
      <w:r w:rsidR="00A71760">
        <w:t xml:space="preserve">wusste ich </w:t>
      </w:r>
      <w:r>
        <w:t xml:space="preserve"> schnell, dass ich etwas programmieren </w:t>
      </w:r>
      <w:commentRangeStart w:id="7"/>
      <w:r>
        <w:t>möchte</w:t>
      </w:r>
      <w:commentRangeEnd w:id="7"/>
      <w:r w:rsidR="003A5AD7">
        <w:rPr>
          <w:rStyle w:val="CommentReference"/>
        </w:rPr>
        <w:commentReference w:id="7"/>
      </w:r>
      <w:r>
        <w:t xml:space="preserve">. </w:t>
      </w:r>
    </w:p>
    <w:p w14:paraId="1E6D369E" w14:textId="77777777" w:rsidR="00A26B4C" w:rsidRDefault="00A26B4C" w:rsidP="00A26B4C">
      <w:pPr>
        <w:rPr>
          <w:rFonts w:asciiTheme="majorHAnsi" w:eastAsiaTheme="majorEastAsia" w:hAnsiTheme="majorHAnsi" w:cstheme="majorBidi"/>
          <w:color w:val="2E74B5" w:themeColor="accent1" w:themeShade="BF"/>
          <w:sz w:val="32"/>
          <w:szCs w:val="32"/>
        </w:rPr>
      </w:pPr>
      <w:r>
        <w:br w:type="page"/>
      </w:r>
    </w:p>
    <w:p w14:paraId="5ED50AB6" w14:textId="77777777" w:rsidR="00921E81" w:rsidRDefault="00921E81" w:rsidP="00921E81">
      <w:pPr>
        <w:pStyle w:val="Heading1"/>
      </w:pPr>
      <w:commentRangeStart w:id="8"/>
      <w:r>
        <w:lastRenderedPageBreak/>
        <w:t>Einleitung</w:t>
      </w:r>
      <w:bookmarkEnd w:id="0"/>
      <w:commentRangeEnd w:id="8"/>
      <w:r w:rsidR="006971A3">
        <w:rPr>
          <w:rStyle w:val="CommentReference"/>
          <w:rFonts w:asciiTheme="minorHAnsi" w:eastAsiaTheme="minorHAnsi" w:hAnsiTheme="minorHAnsi" w:cstheme="minorBidi"/>
          <w:color w:val="auto"/>
        </w:rPr>
        <w:commentReference w:id="8"/>
      </w:r>
    </w:p>
    <w:p w14:paraId="2E08D49D" w14:textId="77777777" w:rsidR="00373BD1" w:rsidRDefault="0003008D">
      <w:r>
        <w:t xml:space="preserve">Ursprünglich wollte ich eine App, präziser ein Spiel programmieren, jedoch wäre dafür notwendig gewesen, eine ganze  neue Programmiersprache zu erlernen und sowohl die App- als auch die Netzwerkseite zu programmieren, was ein unrealistischer Aufwand gewesen wäre. Auch eine Arbeit zum Thema «Künstliche Intelligenz» wäre zu aufwendig gewesen und somit entschloss ich mich zum Thema http-Webserver. </w:t>
      </w:r>
      <w:commentRangeStart w:id="9"/>
      <w:r w:rsidR="00520727">
        <w:t>Um dieses Thema ausführlich zu erklären</w:t>
      </w:r>
      <w:ins w:id="10" w:author="Reto Kessler" w:date="2017-01-22T19:09:00Z">
        <w:r w:rsidR="003A5AD7">
          <w:t>,</w:t>
        </w:r>
      </w:ins>
      <w:r w:rsidR="00520727">
        <w:t xml:space="preserve"> befass</w:t>
      </w:r>
      <w:ins w:id="11" w:author="Reto Kessler" w:date="2017-01-22T19:09:00Z">
        <w:r w:rsidR="003A5AD7">
          <w:t>t?</w:t>
        </w:r>
      </w:ins>
      <w:r w:rsidR="00520727">
        <w:t>e ich mich auch mit dem OSI-</w:t>
      </w:r>
      <w:del w:id="12" w:author="Reto Kessler" w:date="2017-01-22T19:09:00Z">
        <w:r w:rsidR="00520727" w:rsidDel="003A5AD7">
          <w:delText xml:space="preserve">Modell </w:delText>
        </w:r>
      </w:del>
      <w:ins w:id="13" w:author="Reto Kessler" w:date="2017-01-22T19:09:00Z">
        <w:r w:rsidR="003A5AD7">
          <w:t>Modell</w:t>
        </w:r>
        <w:r w:rsidR="003A5AD7">
          <w:t>,</w:t>
        </w:r>
      </w:ins>
      <w:r w:rsidR="00520727">
        <w:t>um dem Leser die verschiedenen Schichten und Abläufe während der Benutzung des Internets näher zu bringen, sowie dem http-Protokoll mit dessen Entstehung, den Möglichkeiten und dem http-Protokoll in Python im spezifischen</w:t>
      </w:r>
      <w:commentRangeEnd w:id="9"/>
      <w:r w:rsidR="003A5AD7">
        <w:rPr>
          <w:rStyle w:val="CommentReference"/>
        </w:rPr>
        <w:commentReference w:id="9"/>
      </w:r>
      <w:r w:rsidR="00520727">
        <w:t>.</w:t>
      </w:r>
      <w:r w:rsidR="00542E48">
        <w:t xml:space="preserve"> </w:t>
      </w:r>
      <w:r w:rsidR="00A620C6">
        <w:t>I</w:t>
      </w:r>
      <w:ins w:id="14" w:author="Reto Kessler" w:date="2017-01-22T19:11:00Z">
        <w:r w:rsidR="003A5AD7">
          <w:t xml:space="preserve">m </w:t>
        </w:r>
      </w:ins>
      <w:del w:id="15" w:author="Reto Kessler" w:date="2017-01-22T19:11:00Z">
        <w:r w:rsidR="00A620C6" w:rsidDel="003A5AD7">
          <w:delText xml:space="preserve">n meinem </w:delText>
        </w:r>
      </w:del>
      <w:r w:rsidR="00A620C6">
        <w:t xml:space="preserve">Kapitel zum OSI-Modell werde ich zuerst erklären, was Server sind und was so </w:t>
      </w:r>
      <w:commentRangeStart w:id="16"/>
      <w:r w:rsidR="00A620C6">
        <w:t>ungefähr</w:t>
      </w:r>
      <w:commentRangeEnd w:id="16"/>
      <w:r w:rsidR="006971A3">
        <w:rPr>
          <w:rStyle w:val="CommentReference"/>
        </w:rPr>
        <w:commentReference w:id="16"/>
      </w:r>
      <w:r w:rsidR="00A620C6">
        <w:t xml:space="preserve"> passiert, wenn man eine Webseite aufruft. Dann werde ich die einzelnen Schichten des OSI-Modells näher </w:t>
      </w:r>
      <w:commentRangeStart w:id="17"/>
      <w:r w:rsidR="00A620C6">
        <w:t>erklären</w:t>
      </w:r>
      <w:commentRangeEnd w:id="17"/>
      <w:r w:rsidR="006971A3">
        <w:rPr>
          <w:rStyle w:val="CommentReference"/>
        </w:rPr>
        <w:commentReference w:id="17"/>
      </w:r>
    </w:p>
    <w:p w14:paraId="23D1657A" w14:textId="77777777" w:rsidR="00373BD1" w:rsidRDefault="00373BD1" w:rsidP="00373BD1">
      <w:pPr>
        <w:pStyle w:val="Heading2"/>
      </w:pPr>
      <w:r>
        <w:t>Material</w:t>
      </w:r>
    </w:p>
    <w:p w14:paraId="332EB603" w14:textId="0B2DA6B6" w:rsidR="00373BD1" w:rsidRDefault="00373BD1" w:rsidP="00373BD1">
      <w:r>
        <w:t>Für die Recherche benutz</w:t>
      </w:r>
      <w:ins w:id="18" w:author="Reto Kessler" w:date="2017-01-22T19:46:00Z">
        <w:r w:rsidR="009C27BC">
          <w:t>t</w:t>
        </w:r>
      </w:ins>
      <w:r>
        <w:t xml:space="preserve">e ich das Internet. Obwohl meine Quellen hauptsächlich verschiedene Links sind, habe ich </w:t>
      </w:r>
      <w:del w:id="19" w:author="Reto Kessler" w:date="2017-01-22T19:14:00Z">
        <w:r w:rsidDel="006971A3">
          <w:delText>um selbst in d</w:delText>
        </w:r>
      </w:del>
      <w:ins w:id="20" w:author="Reto Kessler" w:date="2017-01-22T19:14:00Z">
        <w:r w:rsidR="006971A3">
          <w:t xml:space="preserve">um in das </w:t>
        </w:r>
      </w:ins>
      <w:del w:id="21" w:author="Reto Kessler" w:date="2017-01-22T19:14:00Z">
        <w:r w:rsidDel="006971A3">
          <w:delText xml:space="preserve">as </w:delText>
        </w:r>
      </w:del>
      <w:r>
        <w:t>Thema einzusteigen verschiedene Videos auf Youtube geschaut, was ich nur weiterempfehlen kann.</w:t>
      </w:r>
    </w:p>
    <w:p w14:paraId="22096FE0" w14:textId="77777777" w:rsidR="00921E81" w:rsidRDefault="00373BD1" w:rsidP="00373BD1">
      <w:pPr>
        <w:rPr>
          <w:sz w:val="32"/>
          <w:szCs w:val="32"/>
        </w:rPr>
      </w:pPr>
      <w:r>
        <w:t>Mein Code ist in Python 3 geschrieben, dafür habe ich</w:t>
      </w:r>
      <w:ins w:id="22" w:author="Reto Kessler" w:date="2017-01-22T19:15:00Z">
        <w:r w:rsidR="006971A3">
          <w:t xml:space="preserve"> die</w:t>
        </w:r>
      </w:ins>
      <w:r>
        <w:t xml:space="preserve"> Python IDLE Version 3.5 benutzt, sowie PyCharm Community Edition in</w:t>
      </w:r>
      <w:ins w:id="23" w:author="Reto Kessler" w:date="2017-01-22T19:15:00Z">
        <w:r w:rsidR="006971A3">
          <w:t xml:space="preserve"> der</w:t>
        </w:r>
      </w:ins>
      <w:r>
        <w:t xml:space="preserve"> Version 2016.2.1, da diese</w:t>
      </w:r>
      <w:del w:id="24" w:author="Reto Kessler" w:date="2017-01-22T19:15:00Z">
        <w:r w:rsidDel="006971A3">
          <w:delText>s</w:delText>
        </w:r>
      </w:del>
      <w:r>
        <w:t xml:space="preserve"> viele Vorteile bietet. Meine verschiedenen Dateien habe ich auf GitHub verwaltet und dort auch mein Protokoll bei jedem Upload mitverfasst</w:t>
      </w:r>
      <w:r w:rsidR="00EA26FC">
        <w:t>.</w:t>
      </w:r>
      <w:r w:rsidR="00921E81">
        <w:br w:type="page"/>
      </w:r>
    </w:p>
    <w:p w14:paraId="5F15B598" w14:textId="77777777" w:rsidR="00921E81" w:rsidRDefault="00921E81" w:rsidP="00921E81">
      <w:pPr>
        <w:pStyle w:val="Heading1"/>
      </w:pPr>
      <w:bookmarkStart w:id="25" w:name="_Toc458600266"/>
      <w:r>
        <w:lastRenderedPageBreak/>
        <w:t>Hauptteil</w:t>
      </w:r>
      <w:bookmarkEnd w:id="25"/>
    </w:p>
    <w:p w14:paraId="5EE48486" w14:textId="77777777" w:rsidR="00263778" w:rsidRDefault="00263778" w:rsidP="00263778">
      <w:pPr>
        <w:pStyle w:val="Heading2"/>
      </w:pPr>
      <w:bookmarkStart w:id="26" w:name="_Toc458600267"/>
      <w:r>
        <w:t>Webserver anhand des OSI-Modell</w:t>
      </w:r>
      <w:bookmarkEnd w:id="26"/>
    </w:p>
    <w:p w14:paraId="7FBCEFA1" w14:textId="77777777"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ins w:id="27" w:author="Reto Kessler" w:date="2017-01-22T19:15:00Z">
        <w:r w:rsidR="006971A3">
          <w:t xml:space="preserve"> </w:t>
        </w:r>
      </w:ins>
      <w:r w:rsidR="00313092">
        <w:t>(</w:t>
      </w:r>
      <w:commentRangeStart w:id="28"/>
      <w:r w:rsidR="00205B1A">
        <w:t>Siehe Seite 5</w:t>
      </w:r>
      <w:commentRangeEnd w:id="28"/>
      <w:r w:rsidR="009C27BC">
        <w:rPr>
          <w:rStyle w:val="CommentReference"/>
        </w:rPr>
        <w:commentReference w:id="28"/>
      </w:r>
      <w:r w:rsidR="00313092">
        <w:t>)</w:t>
      </w:r>
      <w:r w:rsidR="00434A4F">
        <w:t xml:space="preserve">, </w:t>
      </w:r>
      <w:commentRangeStart w:id="29"/>
      <w:commentRangeStart w:id="30"/>
      <w:r w:rsidR="00434A4F">
        <w:t>d</w:t>
      </w:r>
      <w:r w:rsidR="00680B28">
        <w:t>iese funktioniert ähnlich wie eine Hausadresse.</w:t>
      </w:r>
      <w:commentRangeEnd w:id="29"/>
      <w:r w:rsidR="009C27BC">
        <w:rPr>
          <w:rStyle w:val="CommentReference"/>
        </w:rPr>
        <w:commentReference w:id="29"/>
      </w:r>
      <w:commentRangeEnd w:id="30"/>
      <w:r w:rsidR="009C27BC">
        <w:rPr>
          <w:rStyle w:val="CommentReference"/>
        </w:rPr>
        <w:commentReference w:id="30"/>
      </w:r>
      <w:r w:rsidR="00680B28">
        <w:t xml:space="preserv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commentRangeStart w:id="31"/>
      <w:r w:rsidR="00F53DD4">
        <w:t>(Aidex)</w:t>
      </w:r>
      <w:commentRangeEnd w:id="31"/>
      <w:r w:rsidR="009C27BC">
        <w:rPr>
          <w:rStyle w:val="CommentReference"/>
        </w:rPr>
        <w:commentReference w:id="31"/>
      </w:r>
    </w:p>
    <w:p w14:paraId="0E41E35C" w14:textId="3313F12B" w:rsidR="00EA39C6" w:rsidRDefault="006141A7" w:rsidP="00263778">
      <w:r>
        <w:t>Wie funktioniert nun das Aufrufen einer Webseite genau?</w:t>
      </w:r>
      <w:r w:rsidR="003904ED">
        <w:t xml:space="preserve"> </w:t>
      </w:r>
      <w:commentRangeStart w:id="32"/>
      <w:r w:rsidR="003904ED">
        <w:t>Das Ganze funktioniert mit dem sogenannten OSI</w:t>
      </w:r>
      <w:ins w:id="33" w:author="Reto Kessler" w:date="2017-01-22T19:51:00Z">
        <w:r w:rsidR="009C27BC">
          <w:t xml:space="preserve"> </w:t>
        </w:r>
      </w:ins>
      <w:r w:rsidR="003904ED">
        <w:t>(Open Systems Interconnection)-Modell. Das Problem bei der Kommunikation von verschiedenen Programmen ist, dass sie verschiedene Sprachen</w:t>
      </w:r>
      <w:ins w:id="34" w:author="Reto Kessler" w:date="2017-01-22T19:51:00Z">
        <w:r w:rsidR="009C27BC">
          <w:t xml:space="preserve"> </w:t>
        </w:r>
      </w:ins>
      <w:r w:rsidR="003904ED">
        <w:t xml:space="preserve">(Protokolle) verwenden. </w:t>
      </w:r>
      <w:commentRangeEnd w:id="32"/>
      <w:r w:rsidR="009C27BC">
        <w:rPr>
          <w:rStyle w:val="CommentReference"/>
        </w:rPr>
        <w:commentReference w:id="32"/>
      </w:r>
      <w:r w:rsidR="003904ED">
        <w:t>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commentRangeStart w:id="35"/>
      <w:r w:rsidR="00EA39C6">
        <w:t>.</w:t>
      </w:r>
      <w:r w:rsidR="00EE67CA">
        <w:t xml:space="preserve"> (Wikibooks)</w:t>
      </w:r>
      <w:commentRangeEnd w:id="35"/>
      <w:r w:rsidR="00B77F46">
        <w:rPr>
          <w:rStyle w:val="CommentReference"/>
        </w:rPr>
        <w:commentReference w:id="35"/>
      </w:r>
    </w:p>
    <w:p w14:paraId="10BBFB3E" w14:textId="77777777" w:rsidR="00F620FC" w:rsidRDefault="00361629" w:rsidP="00361629">
      <w:pPr>
        <w:pStyle w:val="Heading3"/>
      </w:pPr>
      <w:r>
        <w:t>Anwendungsschicht</w:t>
      </w:r>
    </w:p>
    <w:p w14:paraId="16A2438E" w14:textId="32CEF87A" w:rsidR="00361629" w:rsidRDefault="00361629" w:rsidP="00361629">
      <w:r>
        <w:t xml:space="preserve">Wie der Name schon sagt, besteht diese Schicht aus der </w:t>
      </w:r>
      <w:commentRangeStart w:id="36"/>
      <w:r>
        <w:t>Anwendung</w:t>
      </w:r>
      <w:commentRangeEnd w:id="36"/>
      <w:r w:rsidR="009C27BC">
        <w:rPr>
          <w:rStyle w:val="CommentReference"/>
        </w:rPr>
        <w:commentReference w:id="36"/>
      </w:r>
      <w:r>
        <w:t>, welche der Benutzer gerade benutzt. Sie stellt Funktionen zur Verfügung</w:t>
      </w:r>
      <w:r w:rsidR="002B65E8">
        <w:t xml:space="preserve"> wie Internetkommunikation über </w:t>
      </w:r>
      <w:r w:rsidR="00141546">
        <w:t>http</w:t>
      </w:r>
      <w:ins w:id="37" w:author="Reto Kessler" w:date="2017-01-22T19:54:00Z">
        <w:r w:rsidR="009C27BC">
          <w:t xml:space="preserve"> </w:t>
        </w:r>
      </w:ins>
      <w:r w:rsidR="00141546">
        <w:t>(Siehe Seite 4 ff.)</w:t>
      </w:r>
      <w:r w:rsidR="002B65E8">
        <w:t xml:space="preserve"> oder SSH</w:t>
      </w:r>
      <w:r w:rsidR="00141546">
        <w:rPr>
          <w:rStyle w:val="EndnoteReference"/>
        </w:rPr>
        <w:endnoteReference w:id="1"/>
      </w:r>
      <w:r w:rsidR="00141546">
        <w:t xml:space="preserve"> </w:t>
      </w:r>
      <w:r>
        <w:t>und regelt die Dateneingabe und -ausgabe.</w:t>
      </w:r>
      <w:r w:rsidR="006F6786">
        <w:t xml:space="preserve"> (Wikibooks)</w:t>
      </w:r>
    </w:p>
    <w:p w14:paraId="6A0663BE" w14:textId="77777777" w:rsidR="00361629" w:rsidRDefault="00361629" w:rsidP="00361629">
      <w:pPr>
        <w:pStyle w:val="Heading3"/>
      </w:pPr>
      <w:r>
        <w:t>Darstellungsschicht</w:t>
      </w:r>
    </w:p>
    <w:p w14:paraId="122D62F7" w14:textId="448F1A9A" w:rsidR="00361629" w:rsidRDefault="00361629" w:rsidP="00361629">
      <w:r>
        <w:t>Die Darstellungsschicht übersetzt systemabhängige Zeichen in eine unabhängige Form</w:t>
      </w:r>
      <w:del w:id="38" w:author="Reto Kessler" w:date="2017-01-22T19:56:00Z">
        <w:r w:rsidDel="009C27BC">
          <w:delText xml:space="preserve"> um</w:delText>
        </w:r>
      </w:del>
      <w:r>
        <w:t>,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14:paraId="723A69A1" w14:textId="77777777" w:rsidR="008524F5" w:rsidRDefault="008524F5" w:rsidP="008524F5">
      <w:pPr>
        <w:pStyle w:val="Heading3"/>
      </w:pPr>
      <w:r>
        <w:t>Sitzungsschicht</w:t>
      </w:r>
    </w:p>
    <w:p w14:paraId="45F345C4" w14:textId="73DB2432"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del w:id="39" w:author="Reto Kessler" w:date="2017-01-22T19:58:00Z">
        <w:r w:rsidR="007D087C" w:rsidDel="00B77F46">
          <w:delText>HTTP</w:delText>
        </w:r>
      </w:del>
      <w:ins w:id="40" w:author="Reto Kessler" w:date="2017-01-22T19:58:00Z">
        <w:r w:rsidR="00B77F46">
          <w:t xml:space="preserve">http </w:t>
        </w:r>
      </w:ins>
      <w:r w:rsidR="00313092">
        <w:t>(</w:t>
      </w:r>
      <w:r w:rsidR="00205B1A">
        <w:t>Mehr dazu ab Seite 4</w:t>
      </w:r>
      <w:r w:rsidR="00313092">
        <w:t>)</w:t>
      </w:r>
      <w:r w:rsidR="002B65E8">
        <w:t xml:space="preserve"> </w:t>
      </w:r>
      <w:r w:rsidR="00205B1A">
        <w:t>den</w:t>
      </w:r>
      <w:r w:rsidR="002B65E8">
        <w:t xml:space="preserve"> Dienst an, dass wenn man eine URL</w:t>
      </w:r>
      <w:ins w:id="41" w:author="Reto Kessler" w:date="2017-01-22T19:58:00Z">
        <w:r w:rsidR="00B77F46">
          <w:t xml:space="preserve"> </w:t>
        </w:r>
      </w:ins>
      <w:r w:rsidR="00141546">
        <w:t>(Siehe Seite 5)</w:t>
      </w:r>
      <w:r w:rsidR="002B65E8">
        <w:t xml:space="preserve"> eingibt, </w:t>
      </w:r>
      <w:commentRangeStart w:id="42"/>
      <w:r w:rsidR="002B65E8">
        <w:t xml:space="preserve">es die Daten vom Server holt und </w:t>
      </w:r>
      <w:r w:rsidR="007D087C">
        <w:t xml:space="preserve">einem </w:t>
      </w:r>
      <w:r w:rsidR="002B65E8">
        <w:t>schickt</w:t>
      </w:r>
      <w:r w:rsidR="007D087C">
        <w:t>.</w:t>
      </w:r>
      <w:r w:rsidR="006F6786">
        <w:t xml:space="preserve"> </w:t>
      </w:r>
      <w:commentRangeEnd w:id="42"/>
      <w:r w:rsidR="00B77F46">
        <w:rPr>
          <w:rStyle w:val="CommentReference"/>
        </w:rPr>
        <w:commentReference w:id="42"/>
      </w:r>
      <w:r w:rsidR="006F6786">
        <w:t>(Wikibooks)</w:t>
      </w:r>
    </w:p>
    <w:p w14:paraId="20C848D8" w14:textId="77777777" w:rsidR="00402582" w:rsidRDefault="00402582" w:rsidP="00402582">
      <w:pPr>
        <w:pStyle w:val="Heading3"/>
      </w:pPr>
      <w:r>
        <w:t>Transportschicht</w:t>
      </w:r>
    </w:p>
    <w:p w14:paraId="3E9F5BBD" w14:textId="6DECD9D0" w:rsidR="00402582" w:rsidRDefault="00402582" w:rsidP="00402582">
      <w:r>
        <w:t>Die Transportschicht baut eine logische Ende-zu-Ende-Verbindung auf. Das TCP</w:t>
      </w:r>
      <w:ins w:id="43" w:author="Reto Kessler" w:date="2017-01-22T19:59:00Z">
        <w:r w:rsidR="00B77F46">
          <w:t xml:space="preserve"> </w:t>
        </w:r>
      </w:ins>
      <w:r>
        <w:t>(Transfer-Control-Protocol)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14:paraId="028F3044" w14:textId="77777777" w:rsidR="00C14892" w:rsidRDefault="00C14892" w:rsidP="00C14892">
      <w:pPr>
        <w:pStyle w:val="Heading3"/>
      </w:pPr>
      <w:r>
        <w:t>Vermittlungsschicht</w:t>
      </w:r>
    </w:p>
    <w:p w14:paraId="4A3B4292" w14:textId="77777777"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14:paraId="5E75B8C6" w14:textId="77777777" w:rsidR="00F620FC" w:rsidRDefault="00F620FC" w:rsidP="00F620FC">
      <w:pPr>
        <w:pStyle w:val="Heading3"/>
      </w:pPr>
      <w:r>
        <w:t>Sicherungsschicht</w:t>
      </w:r>
    </w:p>
    <w:p w14:paraId="653E7DB0" w14:textId="77777777"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14:paraId="2968A926" w14:textId="77777777" w:rsidR="00EE67CA" w:rsidRDefault="00EE67CA" w:rsidP="00F620FC">
      <w:pPr>
        <w:pStyle w:val="Heading3"/>
      </w:pPr>
      <w:r>
        <w:lastRenderedPageBreak/>
        <w:t>Bitübertragungsschicht</w:t>
      </w:r>
    </w:p>
    <w:p w14:paraId="2F2DD2F9" w14:textId="77777777"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14:paraId="0C036ED4" w14:textId="77777777" w:rsidR="000B09C3" w:rsidRDefault="000B09C3" w:rsidP="000B09C3">
      <w:pPr>
        <w:pStyle w:val="Heading3"/>
      </w:pPr>
      <w:r>
        <w:t>Beispiel</w:t>
      </w:r>
    </w:p>
    <w:p w14:paraId="7ABF82B8" w14:textId="77777777"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Youtube-Server gesendet. Dort werden die Datenpakete geholt und dann passieren dieselben Vorgänge in umgekehrter Reihenfolge nochmals, bis die Webseite in</w:t>
      </w:r>
      <w:r w:rsidR="00205B1A">
        <w:t xml:space="preserve"> Google</w:t>
      </w:r>
      <w:r w:rsidR="00B718C6">
        <w:t xml:space="preserve"> Chrome erscheint.</w:t>
      </w:r>
    </w:p>
    <w:p w14:paraId="2006C688" w14:textId="77777777" w:rsidR="005B4251" w:rsidRDefault="005B4251" w:rsidP="00B718C6"/>
    <w:p w14:paraId="3EFB0248" w14:textId="77777777" w:rsidR="005B4251" w:rsidRDefault="005B4251" w:rsidP="00B718C6"/>
    <w:p w14:paraId="3E936ACF" w14:textId="77777777" w:rsidR="005B4251" w:rsidRDefault="005B4251" w:rsidP="005B4251">
      <w:pPr>
        <w:pStyle w:val="Heading2"/>
      </w:pPr>
      <w:r>
        <w:t>http-Protokoll</w:t>
      </w:r>
    </w:p>
    <w:p w14:paraId="38755B32" w14:textId="77777777" w:rsidR="005B4251" w:rsidRDefault="005B4251" w:rsidP="005B4251">
      <w:pPr>
        <w:pStyle w:val="Heading3"/>
      </w:pPr>
      <w:r>
        <w:t xml:space="preserve">Was </w:t>
      </w:r>
      <w:r w:rsidR="00F4024A">
        <w:t>sind Protokolle?</w:t>
      </w:r>
    </w:p>
    <w:p w14:paraId="09385865" w14:textId="77777777"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(Menzerath)</w:t>
      </w:r>
    </w:p>
    <w:p w14:paraId="51A3DC41" w14:textId="77777777" w:rsidR="00140C2D" w:rsidRDefault="00140C2D" w:rsidP="00140C2D">
      <w:pPr>
        <w:pStyle w:val="Heading3"/>
      </w:pPr>
      <w:r>
        <w:t>Das http-Protokoll</w:t>
      </w:r>
    </w:p>
    <w:p w14:paraId="164580FC" w14:textId="77777777"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Reference"/>
        </w:rPr>
        <w:endnoteReference w:id="2"/>
      </w:r>
      <w:r w:rsidR="00E33CD4">
        <w:t xml:space="preserve"> vorgeschlagen</w:t>
      </w:r>
      <w:r>
        <w:t xml:space="preserve">. Innerhalb dieses sollte jeder Computer Daten anbieten und anfragen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Reference"/>
        </w:rPr>
        <w:endnoteReference w:id="3"/>
      </w:r>
      <w:r w:rsidR="00CE04A4">
        <w:t xml:space="preserve"> und die URL entwickelt und so die Basis für seinen Webserver und -browser geschaffen.</w:t>
      </w:r>
      <w:r w:rsidR="001D1C3C">
        <w:t xml:space="preserve"> (Webfoundation; Jaschkowski)</w:t>
      </w:r>
    </w:p>
    <w:p w14:paraId="0371EF16" w14:textId="433CA9A3" w:rsidR="00CE04A4" w:rsidRDefault="00205B1A" w:rsidP="00140C2D">
      <w:r>
        <w:t>Im L</w:t>
      </w:r>
      <w:r w:rsidR="001D1C3C">
        <w:t xml:space="preserve">aufe der Jahre wurden neue Versionen herausgebracht. </w:t>
      </w:r>
      <w:r w:rsidR="008E13A8">
        <w:t xml:space="preserve">Angefangen hat das Ganze 1991 mit HTTP/0.9. Dieses ermöglichte das </w:t>
      </w:r>
      <w:ins w:id="44" w:author="Reto Kessler" w:date="2017-01-22T20:05:00Z">
        <w:r w:rsidR="00B77F46">
          <w:t>S</w:t>
        </w:r>
      </w:ins>
      <w:del w:id="45" w:author="Reto Kessler" w:date="2017-01-22T20:05:00Z">
        <w:r w:rsidR="008E13A8" w:rsidDel="00B77F46">
          <w:delText>s</w:delText>
        </w:r>
      </w:del>
      <w:r w:rsidR="008E13A8">
        <w:t>enden einer Anfrage für eine Datei, also einer GET-Request. Da diese Anfrage nur aus einer Zeile bestand wurde dies oft auch das One-Line  Protocol genannt. Die Response bestand nur aus einem Body mit dem Inhalt der Datei. 1996 wurde dann das HTTP/1.0 als RFC</w:t>
      </w:r>
      <w:r w:rsidR="00253300">
        <w:rPr>
          <w:rStyle w:val="EndnoteReference"/>
        </w:rPr>
        <w:endnoteReference w:id="4"/>
      </w:r>
      <w:r w:rsidR="008E13A8">
        <w:t xml:space="preserve">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(O’Reilly; Jaschkowski)</w:t>
      </w:r>
    </w:p>
    <w:p w14:paraId="44EDC08F" w14:textId="744ABECA"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RFC’s werden von der sogenannten Internet Society</w:t>
      </w:r>
      <w:del w:id="48" w:author="Reto Kessler" w:date="2017-01-22T20:06:00Z">
        <w:r w:rsidR="00A03C20" w:rsidDel="00B77F46">
          <w:delText xml:space="preserve"> </w:delText>
        </w:r>
      </w:del>
      <w:r w:rsidR="009B42E4">
        <w:rPr>
          <w:rStyle w:val="EndnoteReference"/>
        </w:rPr>
        <w:endnoteReference w:id="5"/>
      </w:r>
      <w:del w:id="63" w:author="Reto Kessler" w:date="2017-01-22T20:06:00Z">
        <w:r w:rsidR="00A03C20" w:rsidDel="00B77F46">
          <w:delText>kontrolliert</w:delText>
        </w:r>
      </w:del>
      <w:ins w:id="64" w:author="Reto Kessler" w:date="2017-01-22T20:06:00Z">
        <w:r w:rsidR="00B77F46">
          <w:t xml:space="preserve"> k</w:t>
        </w:r>
        <w:r w:rsidR="00B77F46">
          <w:t>ontrolliert</w:t>
        </w:r>
      </w:ins>
      <w:r w:rsidR="00A03C20">
        <w:t xml:space="preserve">. Zusätzlich sind aber auch noch </w:t>
      </w:r>
      <w:commentRangeStart w:id="65"/>
      <w:r w:rsidR="00A03C20">
        <w:t>die Internet Engineering Task Force</w:t>
      </w:r>
      <w:r w:rsidR="00AA2E29">
        <w:rPr>
          <w:rStyle w:val="EndnoteReference"/>
        </w:rPr>
        <w:endnoteReference w:id="6"/>
      </w:r>
      <w:r w:rsidR="00A03C20">
        <w:t xml:space="preserve"> (IETF) </w:t>
      </w:r>
      <w:commentRangeEnd w:id="65"/>
      <w:r w:rsidR="00892AE6">
        <w:rPr>
          <w:rStyle w:val="CommentReference"/>
        </w:rPr>
        <w:commentReference w:id="65"/>
      </w:r>
      <w:r w:rsidR="00A03C20">
        <w:t xml:space="preserve">und </w:t>
      </w:r>
      <w:r w:rsidR="00A03C20">
        <w:lastRenderedPageBreak/>
        <w:t>das Internet Architecture Board</w:t>
      </w:r>
      <w:r w:rsidR="009B42E4">
        <w:rPr>
          <w:rStyle w:val="EndnoteReference"/>
        </w:rPr>
        <w:endnoteReference w:id="7"/>
      </w:r>
      <w:r w:rsidR="00A03C20">
        <w:t xml:space="preserve"> (IAB) </w:t>
      </w:r>
      <w:r w:rsidR="009B42E4">
        <w:t xml:space="preserve">als Unterorganisationen der Internet Society </w:t>
      </w:r>
      <w:r w:rsidR="00A03C20">
        <w:t>beteiligt, welche das Ganze auch steuern. (Strickland)</w:t>
      </w:r>
    </w:p>
    <w:p w14:paraId="7001162C" w14:textId="77777777" w:rsidR="00140C2D" w:rsidRDefault="00140C2D" w:rsidP="00140C2D">
      <w:r>
        <w:t>Das http-Protokoll ist ein sogenanntes Übertragungsprotokoll. Im Normalfall sendet ein Browser eine Anfrage an den http-Server und bekommt eine Antwort, danach wird die Verbindung beendet.</w:t>
      </w:r>
    </w:p>
    <w:p w14:paraId="74BC8939" w14:textId="4A67602F"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 xml:space="preserve">das Protokoll, </w:t>
      </w:r>
      <w:del w:id="75" w:author="Reto Kessler" w:date="2017-01-22T20:08:00Z">
        <w:r w:rsidR="002A3871" w:rsidRPr="00AB7EEC" w:rsidDel="00892AE6">
          <w:delText xml:space="preserve">welches </w:delText>
        </w:r>
      </w:del>
      <w:ins w:id="76" w:author="Reto Kessler" w:date="2017-01-22T20:08:00Z">
        <w:r w:rsidR="00892AE6">
          <w:t>das</w:t>
        </w:r>
        <w:r w:rsidR="00892AE6" w:rsidRPr="00AB7EEC">
          <w:t xml:space="preserve"> </w:t>
        </w:r>
      </w:ins>
      <w:r w:rsidR="002A3871" w:rsidRPr="00AB7EEC">
        <w:t>verwendet werden soll, angibt.</w:t>
      </w:r>
      <w:r w:rsidRPr="00AB7EEC">
        <w:t xml:space="preserve"> </w:t>
      </w:r>
      <w:r w:rsidR="00146D2A" w:rsidRPr="00AB7EEC">
        <w:t xml:space="preserve">Eine URL ist meist wie folgt aufgebaut: </w:t>
      </w:r>
      <w:hyperlink r:id="rId10" w:history="1">
        <w:r w:rsidR="00253281" w:rsidRPr="001F66D4">
          <w:rPr>
            <w:rStyle w:val="Hyperlink"/>
          </w:rPr>
          <w:t>http://www.domain.topleveldomain:Port/pfad/Dateiname</w:t>
        </w:r>
      </w:hyperlink>
      <w:r w:rsidR="00AB7EEC">
        <w:t xml:space="preserve"> wobei der Port optional ist. Das http ist das zu verwendende Protokoll, welches der Browser jedoch meist selbst einfügt. Das </w:t>
      </w:r>
      <w:hyperlink r:id="rId11" w:history="1">
        <w:r w:rsidR="00253281" w:rsidRPr="001F66D4">
          <w:rPr>
            <w:rStyle w:val="Hyperlink"/>
          </w:rPr>
          <w:t>www.domain.topleveldomain</w:t>
        </w:r>
      </w:hyperlink>
      <w:r w:rsidR="00253281">
        <w:t xml:space="preserve"> </w:t>
      </w:r>
      <w:r w:rsidR="00AB7EEC">
        <w:t>ist der Servername, welchen man auch durch die IP ersetzen könnte</w:t>
      </w:r>
      <w:r w:rsidR="00F05181">
        <w:t>, da domain.de nur ein im Domain Name System(DNS) eingetragener Name für die betreffende IP ist und welcher von Nameservern übersetzt werden kann</w:t>
      </w:r>
      <w:r w:rsidR="00AB7EEC">
        <w:t>. Der Port gehört zum verwendeten Protokoll, bei http z</w:t>
      </w:r>
      <w:ins w:id="77" w:author="Reto Kessler" w:date="2017-01-22T20:09:00Z">
        <w:r w:rsidR="00892AE6">
          <w:t xml:space="preserve">. </w:t>
        </w:r>
      </w:ins>
      <w:r w:rsidR="00AB7EEC">
        <w:t xml:space="preserve">B. </w:t>
      </w:r>
      <w:ins w:id="78" w:author="Reto Kessler" w:date="2017-01-22T20:09:00Z">
        <w:r w:rsidR="00892AE6">
          <w:t>i</w:t>
        </w:r>
      </w:ins>
      <w:del w:id="79" w:author="Reto Kessler" w:date="2017-01-22T20:09:00Z">
        <w:r w:rsidR="00AB7EEC" w:rsidDel="00892AE6">
          <w:delText>I</w:delText>
        </w:r>
      </w:del>
      <w:r w:rsidR="00AB7EEC">
        <w:t xml:space="preserve">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 xml:space="preserve">(Menzerath; </w:t>
      </w:r>
      <w:r w:rsidR="006F6786">
        <w:t>Cyon)</w:t>
      </w:r>
    </w:p>
    <w:p w14:paraId="7FE937A1" w14:textId="4337CC13" w:rsidR="00395C8F" w:rsidRDefault="00395C8F" w:rsidP="00146D2A">
      <w:r>
        <w:t>Damit Daten gesendet werden können</w:t>
      </w:r>
      <w:ins w:id="80" w:author="Reto Kessler" w:date="2017-01-22T20:09:00Z">
        <w:r w:rsidR="00892AE6">
          <w:t>,</w:t>
        </w:r>
      </w:ins>
      <w:r>
        <w:t xml:space="preserve"> muss zuerst aber eine Anfrage geschickt werden, eine sogenannte</w:t>
      </w:r>
      <w:r w:rsidR="00424AE3">
        <w:t xml:space="preserve"> http-Request. Sie besteht aus der Methode</w:t>
      </w:r>
      <w:ins w:id="81" w:author="Reto Kessler" w:date="2017-01-22T20:10:00Z">
        <w:r w:rsidR="00892AE6">
          <w:t xml:space="preserve"> </w:t>
        </w:r>
      </w:ins>
      <w:r w:rsidR="00424AE3">
        <w:t>(meist GET oder POST) und dem Request-Header. Ein Beispiel für einen http-Request-Header wäre folgendes:</w:t>
      </w:r>
    </w:p>
    <w:p w14:paraId="3108194B" w14:textId="77777777" w:rsidR="00424AE3" w:rsidRDefault="00424AE3" w:rsidP="00424AE3">
      <w:pPr>
        <w:spacing w:after="0" w:line="240" w:lineRule="auto"/>
      </w:pPr>
      <w:r w:rsidRPr="00424AE3">
        <w:t>«</w:t>
      </w:r>
    </w:p>
    <w:p w14:paraId="1EBF2B30" w14:textId="77777777"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14:paraId="26E89B38"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 xml:space="preserve">User-Agent: curl/7.16.3 </w:t>
      </w:r>
      <w:proofErr w:type="spellStart"/>
      <w:r w:rsidRPr="00165C58">
        <w:rPr>
          <w:rFonts w:ascii="Courier New" w:eastAsia="Times New Roman" w:hAnsi="Courier New" w:cs="Courier New"/>
          <w:color w:val="000000"/>
          <w:sz w:val="20"/>
          <w:szCs w:val="20"/>
          <w:lang w:val="en-US" w:eastAsia="de-CH"/>
        </w:rPr>
        <w:t>libcurl</w:t>
      </w:r>
      <w:proofErr w:type="spellEnd"/>
      <w:r w:rsidRPr="00165C58">
        <w:rPr>
          <w:rFonts w:ascii="Courier New" w:eastAsia="Times New Roman" w:hAnsi="Courier New" w:cs="Courier New"/>
          <w:color w:val="000000"/>
          <w:sz w:val="20"/>
          <w:szCs w:val="20"/>
          <w:lang w:val="en-US" w:eastAsia="de-CH"/>
        </w:rPr>
        <w:t xml:space="preserve">/7.16.3 OpenSSL/0.9.7l </w:t>
      </w:r>
      <w:proofErr w:type="spellStart"/>
      <w:r w:rsidRPr="00165C58">
        <w:rPr>
          <w:rFonts w:ascii="Courier New" w:eastAsia="Times New Roman" w:hAnsi="Courier New" w:cs="Courier New"/>
          <w:color w:val="000000"/>
          <w:sz w:val="20"/>
          <w:szCs w:val="20"/>
          <w:lang w:val="en-US" w:eastAsia="de-CH"/>
        </w:rPr>
        <w:t>zlib</w:t>
      </w:r>
      <w:proofErr w:type="spellEnd"/>
      <w:r w:rsidRPr="00165C58">
        <w:rPr>
          <w:rFonts w:ascii="Courier New" w:eastAsia="Times New Roman" w:hAnsi="Courier New" w:cs="Courier New"/>
          <w:color w:val="000000"/>
          <w:sz w:val="20"/>
          <w:szCs w:val="20"/>
          <w:lang w:val="en-US" w:eastAsia="de-CH"/>
        </w:rPr>
        <w:t>/1.2.3</w:t>
      </w:r>
    </w:p>
    <w:p w14:paraId="44977176" w14:textId="77777777" w:rsidR="003E4C2A" w:rsidRPr="003A5AD7"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Change w:id="82" w:author="Reto Kessler" w:date="2017-01-22T19:03:00Z">
            <w:rPr>
              <w:rFonts w:ascii="Courier New" w:eastAsia="Times New Roman" w:hAnsi="Courier New" w:cs="Courier New"/>
              <w:color w:val="000000"/>
              <w:sz w:val="20"/>
              <w:szCs w:val="20"/>
              <w:lang w:eastAsia="de-CH"/>
            </w:rPr>
          </w:rPrChange>
        </w:rPr>
      </w:pPr>
      <w:r w:rsidRPr="00165C58">
        <w:rPr>
          <w:rFonts w:ascii="Courier New" w:eastAsia="Times New Roman" w:hAnsi="Courier New" w:cs="Courier New"/>
          <w:color w:val="000000"/>
          <w:sz w:val="20"/>
          <w:szCs w:val="20"/>
          <w:lang w:val="en-US" w:eastAsia="de-CH"/>
        </w:rPr>
        <w:t xml:space="preserve">     </w:t>
      </w:r>
      <w:r w:rsidRPr="003A5AD7">
        <w:rPr>
          <w:rFonts w:ascii="Courier New" w:eastAsia="Times New Roman" w:hAnsi="Courier New" w:cs="Courier New"/>
          <w:color w:val="000000"/>
          <w:sz w:val="20"/>
          <w:szCs w:val="20"/>
          <w:lang w:val="fr-CH" w:eastAsia="de-CH"/>
          <w:rPrChange w:id="83" w:author="Reto Kessler" w:date="2017-01-22T19:03:00Z">
            <w:rPr>
              <w:rFonts w:ascii="Courier New" w:eastAsia="Times New Roman" w:hAnsi="Courier New" w:cs="Courier New"/>
              <w:color w:val="000000"/>
              <w:sz w:val="20"/>
              <w:szCs w:val="20"/>
              <w:lang w:eastAsia="de-CH"/>
            </w:rPr>
          </w:rPrChange>
        </w:rPr>
        <w:t>Host: www.example.com</w:t>
      </w:r>
    </w:p>
    <w:p w14:paraId="00E8859A" w14:textId="77777777"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A5AD7">
        <w:rPr>
          <w:rFonts w:ascii="Courier New" w:eastAsia="Times New Roman" w:hAnsi="Courier New" w:cs="Courier New"/>
          <w:color w:val="000000"/>
          <w:sz w:val="20"/>
          <w:szCs w:val="20"/>
          <w:lang w:val="fr-CH" w:eastAsia="de-CH"/>
          <w:rPrChange w:id="84" w:author="Reto Kessler" w:date="2017-01-22T19:03:00Z">
            <w:rPr>
              <w:rFonts w:ascii="Courier New" w:eastAsia="Times New Roman" w:hAnsi="Courier New" w:cs="Courier New"/>
              <w:color w:val="000000"/>
              <w:sz w:val="20"/>
              <w:szCs w:val="20"/>
              <w:lang w:eastAsia="de-CH"/>
            </w:rPr>
          </w:rPrChange>
        </w:rPr>
        <w:t xml:space="preserve">     </w:t>
      </w:r>
      <w:proofErr w:type="spellStart"/>
      <w:r w:rsidRPr="003E4C2A">
        <w:rPr>
          <w:rFonts w:ascii="Courier New" w:eastAsia="Times New Roman" w:hAnsi="Courier New" w:cs="Courier New"/>
          <w:color w:val="000000"/>
          <w:sz w:val="20"/>
          <w:szCs w:val="20"/>
          <w:lang w:val="fr-CH" w:eastAsia="de-CH"/>
        </w:rPr>
        <w:t>Accept-Language</w:t>
      </w:r>
      <w:proofErr w:type="spellEnd"/>
      <w:r w:rsidRPr="003E4C2A">
        <w:rPr>
          <w:rFonts w:ascii="Courier New" w:eastAsia="Times New Roman" w:hAnsi="Courier New" w:cs="Courier New"/>
          <w:color w:val="000000"/>
          <w:sz w:val="20"/>
          <w:szCs w:val="20"/>
          <w:lang w:val="fr-CH" w:eastAsia="de-CH"/>
        </w:rPr>
        <w:t>: en, mi</w:t>
      </w:r>
    </w:p>
    <w:p w14:paraId="735A0E3A" w14:textId="77777777"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14:paraId="60E0CA7E" w14:textId="77777777" w:rsidR="00424AE3" w:rsidRPr="003A5AD7" w:rsidRDefault="00424AE3" w:rsidP="00424AE3">
      <w:pPr>
        <w:spacing w:after="0" w:line="240" w:lineRule="auto"/>
        <w:rPr>
          <w:rPrChange w:id="85" w:author="Reto Kessler" w:date="2017-01-22T19:03:00Z">
            <w:rPr>
              <w:lang w:val="fr-CH"/>
            </w:rPr>
          </w:rPrChange>
        </w:rPr>
      </w:pPr>
      <w:r w:rsidRPr="003A5AD7">
        <w:rPr>
          <w:rPrChange w:id="86" w:author="Reto Kessler" w:date="2017-01-22T19:03:00Z">
            <w:rPr>
              <w:lang w:val="fr-CH"/>
            </w:rPr>
          </w:rPrChange>
        </w:rPr>
        <w:t xml:space="preserve">» </w:t>
      </w:r>
      <w:sdt>
        <w:sdtPr>
          <w:id w:val="1309676577"/>
          <w:citation/>
        </w:sdtPr>
        <w:sdtEndPr/>
        <w:sdtContent>
          <w:r w:rsidR="003E4C2A">
            <w:fldChar w:fldCharType="begin"/>
          </w:r>
          <w:r w:rsidR="003E4C2A" w:rsidRPr="003A5AD7">
            <w:rPr>
              <w:rPrChange w:id="87" w:author="Reto Kessler" w:date="2017-01-22T19:03:00Z">
                <w:rPr>
                  <w:lang w:val="fr-CH"/>
                </w:rPr>
              </w:rPrChange>
            </w:rPr>
            <w:instrText xml:space="preserve"> CITATION Roy16 \l 2055 </w:instrText>
          </w:r>
          <w:r w:rsidR="003E4C2A">
            <w:fldChar w:fldCharType="separate"/>
          </w:r>
          <w:r w:rsidR="003E4C2A" w:rsidRPr="003A5AD7">
            <w:rPr>
              <w:noProof/>
              <w:rPrChange w:id="88" w:author="Reto Kessler" w:date="2017-01-22T19:03:00Z">
                <w:rPr>
                  <w:noProof/>
                  <w:lang w:val="fr-CH"/>
                </w:rPr>
              </w:rPrChange>
            </w:rPr>
            <w:t>(Reschke, 2016)</w:t>
          </w:r>
          <w:r w:rsidR="003E4C2A">
            <w:fldChar w:fldCharType="end"/>
          </w:r>
        </w:sdtContent>
      </w:sdt>
    </w:p>
    <w:p w14:paraId="2AC54015" w14:textId="4E9CD5A2" w:rsidR="00080681" w:rsidRPr="00424AE3" w:rsidRDefault="00080681" w:rsidP="00424AE3">
      <w:pPr>
        <w:spacing w:after="0" w:line="240" w:lineRule="auto"/>
      </w:pPr>
      <w:r>
        <w:t>Die erste Zeile bene</w:t>
      </w:r>
      <w:r w:rsidR="00C317E1">
        <w:t>n</w:t>
      </w:r>
      <w:r>
        <w:t>nt die Methode</w:t>
      </w:r>
      <w:r w:rsidR="00AA2E29">
        <w:rPr>
          <w:rStyle w:val="EndnoteReference"/>
        </w:rPr>
        <w:endnoteReference w:id="8"/>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w:t>
      </w:r>
      <w:ins w:id="91" w:author="Reto Kessler" w:date="2017-01-22T20:10:00Z">
        <w:r w:rsidR="00892AE6">
          <w:t>t</w:t>
        </w:r>
      </w:ins>
      <w:r w:rsidR="00C317E1">
        <w:t>te) akzeptiert werden. (Menzerath)</w:t>
      </w:r>
    </w:p>
    <w:p w14:paraId="6C382637" w14:textId="77777777"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14:paraId="411EFBD9" w14:textId="77777777" w:rsidR="003E4C2A" w:rsidRDefault="003E4C2A" w:rsidP="00146D2A">
      <w:r>
        <w:t xml:space="preserve">Ein Beispiel für einen Response-Header wäre: </w:t>
      </w:r>
    </w:p>
    <w:p w14:paraId="5CB09503" w14:textId="77777777" w:rsidR="003E4C2A" w:rsidRPr="00165C58" w:rsidRDefault="003E4C2A" w:rsidP="00146D2A">
      <w:pPr>
        <w:rPr>
          <w:lang w:val="en-US"/>
        </w:rPr>
      </w:pPr>
      <w:r w:rsidRPr="00165C58">
        <w:rPr>
          <w:lang w:val="en-US"/>
        </w:rPr>
        <w:t>«</w:t>
      </w:r>
    </w:p>
    <w:p w14:paraId="7D51847B"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14:paraId="3B544E35"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14:paraId="2C4913E8"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14:paraId="0A8D7E28"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14:paraId="712D73F5"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w:t>
      </w:r>
      <w:proofErr w:type="spellStart"/>
      <w:r w:rsidRPr="00165C58">
        <w:rPr>
          <w:rFonts w:ascii="Courier New" w:eastAsia="Times New Roman" w:hAnsi="Courier New" w:cs="Courier New"/>
          <w:color w:val="000000"/>
          <w:sz w:val="20"/>
          <w:szCs w:val="20"/>
          <w:lang w:val="en-US" w:eastAsia="de-CH"/>
        </w:rPr>
        <w:t>ETag</w:t>
      </w:r>
      <w:proofErr w:type="spellEnd"/>
      <w:r w:rsidRPr="00165C58">
        <w:rPr>
          <w:rFonts w:ascii="Courier New" w:eastAsia="Times New Roman" w:hAnsi="Courier New" w:cs="Courier New"/>
          <w:color w:val="000000"/>
          <w:sz w:val="20"/>
          <w:szCs w:val="20"/>
          <w:lang w:val="en-US" w:eastAsia="de-CH"/>
        </w:rPr>
        <w:t>: "34aa387-d-1568eb00"</w:t>
      </w:r>
    </w:p>
    <w:p w14:paraId="77C67D61"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14:paraId="14C4EA5A"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14:paraId="615F38C3"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14:paraId="1D118847"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14:paraId="44A5D3CD"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14:paraId="28BB284E" w14:textId="77777777"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14:paraId="2F060118" w14:textId="77777777"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14:paraId="1464B782" w14:textId="77777777" w:rsidR="00C317E1" w:rsidRDefault="00C317E1" w:rsidP="00146D2A">
      <w:r>
        <w:t xml:space="preserve">Bei der Response beschreibt die erste Zeile die Protokollversion sowie einen Statuscode (Mehr zum Statuscode im nächsten Abschnitt). In der zweiten Zeile findet man das Datum, in der dritten den </w:t>
      </w:r>
      <w:r>
        <w:lastRenderedPageBreak/>
        <w:t>verwendeten Server.  Darunter findet man noch Angaben zum Inhalt, zB. die Länge in Bytes, der Typ des Inhalts, etc.</w:t>
      </w:r>
      <w:r w:rsidR="00AA2E29">
        <w:t xml:space="preserve"> All diese Angaben haben weder in der Request noch in der Response eine bestimmte Reihenfolge ausser der ersten Zeile.</w:t>
      </w:r>
    </w:p>
    <w:p w14:paraId="76E0BC22" w14:textId="77777777"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14:paraId="269E5040" w14:textId="77777777" w:rsidR="00547375" w:rsidRPr="00547375" w:rsidRDefault="00547375" w:rsidP="00146D2A">
      <w:pPr>
        <w:rPr>
          <w:u w:val="single"/>
        </w:rPr>
      </w:pPr>
      <w:r w:rsidRPr="00547375">
        <w:rPr>
          <w:u w:val="single"/>
        </w:rPr>
        <w:t>2XX Erfolgreiche Operation</w:t>
      </w:r>
    </w:p>
    <w:p w14:paraId="2279704F" w14:textId="77777777" w:rsidR="00A03C20" w:rsidRDefault="00DF678E" w:rsidP="00146D2A">
      <w:r>
        <w:t>200 OK: Die Anfra</w:t>
      </w:r>
      <w:r w:rsidR="00A03C20">
        <w:t>ge wurde erfolgreich bearbeitet.</w:t>
      </w:r>
    </w:p>
    <w:p w14:paraId="27D63E00" w14:textId="77777777" w:rsidR="00547375" w:rsidRPr="00547375" w:rsidRDefault="00547375" w:rsidP="00146D2A">
      <w:pPr>
        <w:rPr>
          <w:u w:val="single"/>
        </w:rPr>
      </w:pPr>
      <w:r w:rsidRPr="00547375">
        <w:rPr>
          <w:u w:val="single"/>
        </w:rPr>
        <w:t>3XX Umleitung</w:t>
      </w:r>
    </w:p>
    <w:p w14:paraId="61153B6C" w14:textId="77777777" w:rsidR="00543018" w:rsidRDefault="00DF678E" w:rsidP="00146D2A">
      <w:r>
        <w:t>301 Moved Permanently: Die benutze Adresse ist nicht mehr gültig. Die neue wird unten im Location-Feld angegeben.</w:t>
      </w:r>
    </w:p>
    <w:p w14:paraId="06958BA2" w14:textId="77777777" w:rsidR="00DF678E" w:rsidRDefault="00DF678E" w:rsidP="00146D2A">
      <w:r>
        <w:t>307 Temporary Redirect: Die benutzte Adresse ist vorübergehend nicht verfügbar. Die vorübergehende wird im Location-Feld angegeben.</w:t>
      </w:r>
    </w:p>
    <w:p w14:paraId="321A80D2" w14:textId="77777777" w:rsidR="00547375" w:rsidRPr="00547375" w:rsidRDefault="00547375" w:rsidP="00146D2A">
      <w:pPr>
        <w:rPr>
          <w:u w:val="single"/>
        </w:rPr>
      </w:pPr>
      <w:r w:rsidRPr="00547375">
        <w:rPr>
          <w:u w:val="single"/>
        </w:rPr>
        <w:t>4XX Client-Fehler</w:t>
      </w:r>
    </w:p>
    <w:p w14:paraId="3DCCD041" w14:textId="77777777" w:rsidR="00547375" w:rsidRDefault="00547375" w:rsidP="00146D2A">
      <w:r>
        <w:t>400 Bad Request: Die Anfrage war fehlerhaft.</w:t>
      </w:r>
    </w:p>
    <w:p w14:paraId="755E30E4" w14:textId="77777777" w:rsidR="00547375" w:rsidRDefault="00547375" w:rsidP="00146D2A">
      <w:r>
        <w:t>403 Forbidden: Kein berechtigter Zugriff</w:t>
      </w:r>
    </w:p>
    <w:p w14:paraId="39868E85" w14:textId="77777777" w:rsidR="00543018" w:rsidRDefault="00547375" w:rsidP="00146D2A">
      <w:r>
        <w:t>404 Not Found: Die angeforderte Ressource konnte nicht gefunden werden.</w:t>
      </w:r>
    </w:p>
    <w:p w14:paraId="7A16492C" w14:textId="77777777" w:rsidR="00547375" w:rsidRPr="00543018" w:rsidRDefault="00547375" w:rsidP="00146D2A">
      <w:r w:rsidRPr="00547375">
        <w:rPr>
          <w:u w:val="single"/>
        </w:rPr>
        <w:t>5XX Server-Fehler</w:t>
      </w:r>
    </w:p>
    <w:p w14:paraId="44021A6A" w14:textId="77777777" w:rsidR="00F948C4" w:rsidRDefault="00547375" w:rsidP="00146D2A">
      <w:r w:rsidRPr="00547375">
        <w:t>500 Internal Server Error</w:t>
      </w:r>
      <w:r>
        <w:t>: Unerwarteter Server-Fehler.</w:t>
      </w:r>
    </w:p>
    <w:p w14:paraId="1FBC310C" w14:textId="77777777" w:rsidR="00F948C4" w:rsidRDefault="00547375" w:rsidP="00146D2A">
      <w:r>
        <w:t>504 Gateway Time-out: Keine Antwort innerhalb der festgelegten Zeitspanne.</w:t>
      </w:r>
    </w:p>
    <w:p w14:paraId="11B2595A" w14:textId="77777777" w:rsidR="00547375" w:rsidRDefault="00F948C4" w:rsidP="00146D2A">
      <w:r>
        <w:t>(iana.org</w:t>
      </w:r>
      <w:r w:rsidR="00B74AB3">
        <w:t>; W</w:t>
      </w:r>
      <w:r w:rsidR="00543018">
        <w:t>3.org</w:t>
      </w:r>
      <w:r>
        <w:t>)</w:t>
      </w:r>
    </w:p>
    <w:p w14:paraId="021A89D2" w14:textId="77777777" w:rsidR="00F948C4" w:rsidRPr="00547375" w:rsidRDefault="00F948C4" w:rsidP="00146D2A"/>
    <w:p w14:paraId="4F25F2A3" w14:textId="263B68B6" w:rsidR="005E084C" w:rsidRDefault="005E084C" w:rsidP="00146D2A">
      <w:r>
        <w:t xml:space="preserve">Was </w:t>
      </w:r>
      <w:del w:id="92" w:author="Reto Kessler" w:date="2017-01-22T20:12:00Z">
        <w:r w:rsidDel="00892AE6">
          <w:delText>ist aber</w:delText>
        </w:r>
      </w:del>
      <w:ins w:id="93" w:author="Reto Kessler" w:date="2017-01-22T20:12:00Z">
        <w:r w:rsidR="00892AE6">
          <w:t>aber ist</w:t>
        </w:r>
      </w:ins>
      <w:r>
        <w:t>,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w:t>
      </w:r>
      <w:ins w:id="94" w:author="Reto Kessler" w:date="2017-01-22T20:12:00Z">
        <w:r w:rsidR="00892AE6">
          <w:t>,</w:t>
        </w:r>
      </w:ins>
      <w:r w:rsidR="003840CC">
        <w:t xml:space="preserve"> </w:t>
      </w:r>
      <w:commentRangeStart w:id="95"/>
      <w:r w:rsidR="003840CC">
        <w:t>kommen dann die Daten zurück</w:t>
      </w:r>
      <w:commentRangeEnd w:id="95"/>
      <w:r w:rsidR="00892AE6">
        <w:rPr>
          <w:rStyle w:val="CommentReference"/>
        </w:rPr>
        <w:commentReference w:id="95"/>
      </w:r>
      <w:r w:rsidR="003840CC">
        <w:t>.</w:t>
      </w:r>
    </w:p>
    <w:p w14:paraId="7DDA3DA4" w14:textId="77777777" w:rsidR="008378F7" w:rsidRDefault="006F50C1" w:rsidP="00146D2A">
      <w:r>
        <w:t xml:space="preserve">Das aktuelle </w:t>
      </w:r>
      <w:r w:rsidR="008378F7">
        <w:t>HTTP verfügt jedoch noch über viele andere</w:t>
      </w:r>
      <w:r w:rsidR="002F432C">
        <w:t xml:space="preserve"> Funktionen wie Message Syntax,</w:t>
      </w:r>
      <w:r w:rsidR="008378F7">
        <w:t xml:space="preserve"> Routing, Caching, </w:t>
      </w:r>
      <w:commentRangeStart w:id="96"/>
      <w:r w:rsidR="008378F7">
        <w:t>etc</w:t>
      </w:r>
      <w:commentRangeEnd w:id="96"/>
      <w:r w:rsidR="00892AE6">
        <w:rPr>
          <w:rStyle w:val="CommentReference"/>
        </w:rPr>
        <w:commentReference w:id="96"/>
      </w:r>
      <w:r w:rsidR="008378F7">
        <w:t>.</w:t>
      </w:r>
    </w:p>
    <w:p w14:paraId="387BB909" w14:textId="77777777" w:rsidR="008378F7" w:rsidRPr="00424AE3" w:rsidRDefault="00032CAB" w:rsidP="00146D2A">
      <w:r>
        <w:br w:type="page"/>
      </w:r>
    </w:p>
    <w:p w14:paraId="7D765CDE" w14:textId="77777777" w:rsidR="00D67C14" w:rsidRDefault="00D67C14" w:rsidP="00A86228">
      <w:pPr>
        <w:pStyle w:val="Heading3"/>
      </w:pPr>
      <w:r>
        <w:lastRenderedPageBreak/>
        <w:t>Das http-Protokoll im OSI-Modell</w:t>
      </w:r>
    </w:p>
    <w:p w14:paraId="40D59F3E" w14:textId="77777777" w:rsidR="00111AA0" w:rsidRDefault="00D67C14" w:rsidP="00111AA0">
      <w:r>
        <w:t xml:space="preserve">Wo kommt das http-Protokoll </w:t>
      </w:r>
      <w:r w:rsidR="00DF678E">
        <w:t>eigentlich</w:t>
      </w:r>
      <w:r>
        <w:t xml:space="preserve"> vor in den Schichten des OSI-Modells? Die Bitübertragungsschicht läuft über Kabel</w:t>
      </w:r>
      <w:r w:rsidR="003E4C2A">
        <w:t>, Lan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14:paraId="5E4AEB42" w14:textId="77777777" w:rsidR="00111AA0" w:rsidRDefault="00111AA0" w:rsidP="00111AA0">
      <w:r>
        <w:t xml:space="preserve">(Elektronik Kompendium; </w:t>
      </w:r>
      <w:commentRangeStart w:id="97"/>
      <w:r>
        <w:t>Menzerath</w:t>
      </w:r>
      <w:commentRangeEnd w:id="97"/>
      <w:r w:rsidR="00892AE6">
        <w:rPr>
          <w:rStyle w:val="CommentReference"/>
        </w:rPr>
        <w:commentReference w:id="97"/>
      </w:r>
      <w:r>
        <w:t>)</w:t>
      </w:r>
    </w:p>
    <w:p w14:paraId="7B3025BB" w14:textId="77777777" w:rsidR="00263778" w:rsidRDefault="00263778" w:rsidP="00D67C14"/>
    <w:tbl>
      <w:tblPr>
        <w:tblStyle w:val="TableGrid"/>
        <w:tblW w:w="0" w:type="auto"/>
        <w:tblLook w:val="04A0" w:firstRow="1" w:lastRow="0" w:firstColumn="1" w:lastColumn="0" w:noHBand="0" w:noVBand="1"/>
      </w:tblPr>
      <w:tblGrid>
        <w:gridCol w:w="421"/>
        <w:gridCol w:w="5620"/>
        <w:gridCol w:w="3021"/>
      </w:tblGrid>
      <w:tr w:rsidR="00111AA0" w:rsidRPr="00C42E1C" w14:paraId="69603BAE" w14:textId="77777777" w:rsidTr="00623A36">
        <w:trPr>
          <w:gridBefore w:val="1"/>
          <w:wBefore w:w="421" w:type="dxa"/>
        </w:trPr>
        <w:tc>
          <w:tcPr>
            <w:tcW w:w="5620" w:type="dxa"/>
            <w:tcBorders>
              <w:bottom w:val="single" w:sz="4" w:space="0" w:color="auto"/>
            </w:tcBorders>
          </w:tcPr>
          <w:p w14:paraId="01246036" w14:textId="77777777" w:rsidR="00111AA0" w:rsidRPr="00C42E1C" w:rsidRDefault="00111AA0" w:rsidP="00623A36">
            <w:pPr>
              <w:jc w:val="center"/>
              <w:rPr>
                <w:sz w:val="32"/>
                <w:szCs w:val="32"/>
              </w:rPr>
            </w:pPr>
            <w:r w:rsidRPr="00C42E1C">
              <w:rPr>
                <w:sz w:val="32"/>
                <w:szCs w:val="32"/>
              </w:rPr>
              <w:t>OSI</w:t>
            </w:r>
          </w:p>
        </w:tc>
        <w:tc>
          <w:tcPr>
            <w:tcW w:w="3021" w:type="dxa"/>
          </w:tcPr>
          <w:p w14:paraId="6B8BB308" w14:textId="77777777" w:rsidR="00111AA0" w:rsidRPr="00C42E1C" w:rsidRDefault="00111AA0" w:rsidP="00623A36">
            <w:pPr>
              <w:jc w:val="center"/>
              <w:rPr>
                <w:sz w:val="32"/>
                <w:szCs w:val="32"/>
              </w:rPr>
            </w:pPr>
            <w:r>
              <w:rPr>
                <w:sz w:val="32"/>
                <w:szCs w:val="32"/>
              </w:rPr>
              <w:t>TCP/IP</w:t>
            </w:r>
          </w:p>
        </w:tc>
      </w:tr>
      <w:tr w:rsidR="00111AA0" w:rsidRPr="00C42E1C" w14:paraId="57DEED88" w14:textId="77777777" w:rsidTr="00623A36">
        <w:tc>
          <w:tcPr>
            <w:tcW w:w="421" w:type="dxa"/>
            <w:tcBorders>
              <w:top w:val="nil"/>
              <w:left w:val="nil"/>
              <w:bottom w:val="nil"/>
              <w:right w:val="single" w:sz="4" w:space="0" w:color="auto"/>
            </w:tcBorders>
          </w:tcPr>
          <w:p w14:paraId="2BDE7EAB" w14:textId="77777777"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14:paraId="11AE34A6" w14:textId="77777777"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14:paraId="63268591" w14:textId="77777777" w:rsidR="00111AA0" w:rsidRPr="00C42E1C" w:rsidRDefault="00111AA0" w:rsidP="00623A36">
            <w:pPr>
              <w:jc w:val="center"/>
              <w:rPr>
                <w:sz w:val="32"/>
                <w:szCs w:val="32"/>
              </w:rPr>
            </w:pPr>
            <w:r>
              <w:rPr>
                <w:sz w:val="32"/>
                <w:szCs w:val="32"/>
              </w:rPr>
              <w:t>Anwendungen (FTP, SMTP, http, etc)</w:t>
            </w:r>
          </w:p>
        </w:tc>
      </w:tr>
      <w:tr w:rsidR="00111AA0" w:rsidRPr="00C42E1C" w14:paraId="235FCFF3" w14:textId="77777777" w:rsidTr="00623A36">
        <w:tc>
          <w:tcPr>
            <w:tcW w:w="421" w:type="dxa"/>
            <w:tcBorders>
              <w:top w:val="nil"/>
              <w:left w:val="nil"/>
              <w:bottom w:val="nil"/>
              <w:right w:val="single" w:sz="4" w:space="0" w:color="auto"/>
            </w:tcBorders>
          </w:tcPr>
          <w:p w14:paraId="1E4B5CCA" w14:textId="77777777"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14:paraId="4C3377D1" w14:textId="77777777"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14:paraId="6D885CDF" w14:textId="77777777" w:rsidR="00111AA0" w:rsidRPr="00C42E1C" w:rsidRDefault="00111AA0" w:rsidP="00623A36">
            <w:pPr>
              <w:jc w:val="center"/>
              <w:rPr>
                <w:sz w:val="32"/>
                <w:szCs w:val="32"/>
              </w:rPr>
            </w:pPr>
          </w:p>
        </w:tc>
      </w:tr>
      <w:tr w:rsidR="00111AA0" w:rsidRPr="00C42E1C" w14:paraId="3F312937" w14:textId="77777777" w:rsidTr="00623A36">
        <w:tc>
          <w:tcPr>
            <w:tcW w:w="421" w:type="dxa"/>
            <w:tcBorders>
              <w:top w:val="nil"/>
              <w:left w:val="nil"/>
              <w:bottom w:val="nil"/>
              <w:right w:val="single" w:sz="4" w:space="0" w:color="auto"/>
            </w:tcBorders>
          </w:tcPr>
          <w:p w14:paraId="2DB95759" w14:textId="77777777"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14:paraId="3A58C268" w14:textId="77777777"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14:paraId="7A26D7C9" w14:textId="77777777" w:rsidR="00111AA0" w:rsidRPr="00C42E1C" w:rsidRDefault="00111AA0" w:rsidP="00623A36">
            <w:pPr>
              <w:jc w:val="center"/>
              <w:rPr>
                <w:sz w:val="32"/>
                <w:szCs w:val="32"/>
              </w:rPr>
            </w:pPr>
          </w:p>
        </w:tc>
      </w:tr>
      <w:tr w:rsidR="00111AA0" w:rsidRPr="00C42E1C" w14:paraId="60F2CD78" w14:textId="77777777" w:rsidTr="00623A36">
        <w:tc>
          <w:tcPr>
            <w:tcW w:w="421" w:type="dxa"/>
            <w:tcBorders>
              <w:top w:val="nil"/>
              <w:left w:val="nil"/>
              <w:bottom w:val="nil"/>
              <w:right w:val="single" w:sz="4" w:space="0" w:color="auto"/>
            </w:tcBorders>
          </w:tcPr>
          <w:p w14:paraId="5C06EBBC" w14:textId="77777777"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14:paraId="108E7373" w14:textId="77777777" w:rsidR="00111AA0" w:rsidRPr="00C42E1C" w:rsidRDefault="00111AA0" w:rsidP="00623A36">
            <w:pPr>
              <w:jc w:val="center"/>
              <w:rPr>
                <w:sz w:val="32"/>
                <w:szCs w:val="32"/>
              </w:rPr>
            </w:pPr>
            <w:r>
              <w:rPr>
                <w:sz w:val="32"/>
                <w:szCs w:val="32"/>
              </w:rPr>
              <w:t>Transportschicht</w:t>
            </w:r>
          </w:p>
        </w:tc>
        <w:tc>
          <w:tcPr>
            <w:tcW w:w="3021" w:type="dxa"/>
            <w:shd w:val="clear" w:color="auto" w:fill="00B050"/>
          </w:tcPr>
          <w:p w14:paraId="43EFC8AF" w14:textId="77777777" w:rsidR="00111AA0" w:rsidRPr="00C42E1C" w:rsidRDefault="00111AA0" w:rsidP="00623A36">
            <w:pPr>
              <w:jc w:val="center"/>
              <w:rPr>
                <w:sz w:val="32"/>
                <w:szCs w:val="32"/>
              </w:rPr>
            </w:pPr>
            <w:r>
              <w:rPr>
                <w:sz w:val="32"/>
                <w:szCs w:val="32"/>
              </w:rPr>
              <w:t>TCP (Host to Host)</w:t>
            </w:r>
          </w:p>
        </w:tc>
      </w:tr>
      <w:tr w:rsidR="00111AA0" w:rsidRPr="00C42E1C" w14:paraId="3F91B62A" w14:textId="77777777" w:rsidTr="00623A36">
        <w:tc>
          <w:tcPr>
            <w:tcW w:w="421" w:type="dxa"/>
            <w:tcBorders>
              <w:top w:val="nil"/>
              <w:left w:val="nil"/>
              <w:bottom w:val="nil"/>
              <w:right w:val="single" w:sz="4" w:space="0" w:color="auto"/>
            </w:tcBorders>
          </w:tcPr>
          <w:p w14:paraId="5DC16403" w14:textId="77777777"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14:paraId="5F26A4C0" w14:textId="77777777" w:rsidR="00111AA0" w:rsidRPr="00C42E1C" w:rsidRDefault="00111AA0" w:rsidP="00623A36">
            <w:pPr>
              <w:jc w:val="center"/>
              <w:rPr>
                <w:sz w:val="32"/>
                <w:szCs w:val="32"/>
              </w:rPr>
            </w:pPr>
            <w:r>
              <w:rPr>
                <w:sz w:val="32"/>
                <w:szCs w:val="32"/>
              </w:rPr>
              <w:t>Vermittlungsschicht</w:t>
            </w:r>
          </w:p>
        </w:tc>
        <w:tc>
          <w:tcPr>
            <w:tcW w:w="3021" w:type="dxa"/>
            <w:shd w:val="clear" w:color="auto" w:fill="0070C0"/>
          </w:tcPr>
          <w:p w14:paraId="688B3589" w14:textId="77777777" w:rsidR="00111AA0" w:rsidRPr="00C42E1C" w:rsidRDefault="00111AA0" w:rsidP="00623A36">
            <w:pPr>
              <w:jc w:val="center"/>
              <w:rPr>
                <w:sz w:val="32"/>
                <w:szCs w:val="32"/>
              </w:rPr>
            </w:pPr>
            <w:r>
              <w:rPr>
                <w:sz w:val="32"/>
                <w:szCs w:val="32"/>
              </w:rPr>
              <w:t>IP</w:t>
            </w:r>
          </w:p>
        </w:tc>
      </w:tr>
      <w:tr w:rsidR="00111AA0" w:rsidRPr="00C42E1C" w14:paraId="2222675E" w14:textId="77777777" w:rsidTr="00623A36">
        <w:tc>
          <w:tcPr>
            <w:tcW w:w="421" w:type="dxa"/>
            <w:tcBorders>
              <w:top w:val="nil"/>
              <w:left w:val="nil"/>
              <w:bottom w:val="nil"/>
              <w:right w:val="single" w:sz="4" w:space="0" w:color="auto"/>
            </w:tcBorders>
          </w:tcPr>
          <w:p w14:paraId="54064A97" w14:textId="77777777"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14:paraId="10685AD3" w14:textId="77777777"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14:paraId="0E710D93" w14:textId="77777777" w:rsidR="00111AA0" w:rsidRPr="00C42E1C" w:rsidRDefault="00111AA0" w:rsidP="00623A36">
            <w:pPr>
              <w:jc w:val="center"/>
              <w:rPr>
                <w:sz w:val="32"/>
                <w:szCs w:val="32"/>
              </w:rPr>
            </w:pPr>
            <w:r>
              <w:rPr>
                <w:sz w:val="32"/>
                <w:szCs w:val="32"/>
              </w:rPr>
              <w:t>Netzwerkzugriff (Normalerweise Ethernet)</w:t>
            </w:r>
          </w:p>
        </w:tc>
      </w:tr>
      <w:tr w:rsidR="00111AA0" w:rsidRPr="00C42E1C" w14:paraId="0CC7F1D8" w14:textId="77777777" w:rsidTr="00623A36">
        <w:tc>
          <w:tcPr>
            <w:tcW w:w="421" w:type="dxa"/>
            <w:tcBorders>
              <w:top w:val="nil"/>
              <w:left w:val="nil"/>
              <w:bottom w:val="nil"/>
              <w:right w:val="single" w:sz="4" w:space="0" w:color="auto"/>
            </w:tcBorders>
          </w:tcPr>
          <w:p w14:paraId="1CE44603" w14:textId="77777777"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14:paraId="7C5E91CA" w14:textId="77777777"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14:paraId="530BF522" w14:textId="77777777" w:rsidR="00111AA0" w:rsidRPr="00C42E1C" w:rsidRDefault="00111AA0" w:rsidP="00623A36">
            <w:pPr>
              <w:rPr>
                <w:sz w:val="32"/>
                <w:szCs w:val="32"/>
              </w:rPr>
            </w:pPr>
          </w:p>
        </w:tc>
      </w:tr>
    </w:tbl>
    <w:p w14:paraId="6D95B2CC" w14:textId="77777777" w:rsidR="00A86228" w:rsidRDefault="00A86228">
      <w:r>
        <w:br w:type="page"/>
      </w:r>
    </w:p>
    <w:p w14:paraId="22F93951" w14:textId="77777777" w:rsidR="00A86228" w:rsidRDefault="00A86228" w:rsidP="00A86228">
      <w:pPr>
        <w:pStyle w:val="Heading3"/>
      </w:pPr>
      <w:r>
        <w:lastRenderedPageBreak/>
        <w:t>Das http-server-Modul in Python</w:t>
      </w:r>
    </w:p>
    <w:p w14:paraId="4E189FFB" w14:textId="77777777" w:rsidR="00604377" w:rsidRDefault="00165C58" w:rsidP="00165C58">
      <w:r>
        <w:t>In Python kann man mithilfe des Socketserver- und des http-Moduls relativ einfach einen simplen Webserver programmieren, welcher GET- und POST-Requests erhalten und bearbeiten kann. Welche Rolle spielt das http-Modul dabei?</w:t>
      </w:r>
    </w:p>
    <w:p w14:paraId="21BE4BEF" w14:textId="1F160759" w:rsidR="00B32489" w:rsidRDefault="00604377" w:rsidP="00165C58">
      <w:r>
        <w:t>Das http-Modul übernimmt die Rolle des Handlers</w:t>
      </w:r>
      <w:ins w:id="98" w:author="Reto Kessler" w:date="2017-01-22T20:16:00Z">
        <w:r w:rsidR="00892AE6">
          <w:t xml:space="preserve"> </w:t>
        </w:r>
      </w:ins>
      <w:r w:rsidR="006F50C1">
        <w:t>(Bearbeiter)</w:t>
      </w:r>
      <w:r>
        <w:t>, welcher eingehende Requests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14:paraId="1C73CAF2" w14:textId="77777777" w:rsidR="00EB563F" w:rsidRDefault="00EB563F" w:rsidP="00B32489">
      <w:pPr>
        <w:pStyle w:val="Heading3"/>
      </w:pPr>
      <w:r>
        <w:t>Mein Webserver in Python</w:t>
      </w:r>
    </w:p>
    <w:p w14:paraId="213D6575" w14:textId="77777777" w:rsidR="00EB563F" w:rsidRDefault="00EB563F" w:rsidP="00EB563F">
      <w:r>
        <w:t>Ich habe als Ausgangslage einen Standard-http-Webserver-Skript verwendet.</w:t>
      </w:r>
    </w:p>
    <w:p w14:paraId="4B69EE2E" w14:textId="77777777" w:rsidR="006F50C1" w:rsidRPr="00BC6B3B" w:rsidRDefault="006F50C1" w:rsidP="00EB563F">
      <w:pPr>
        <w:rPr>
          <w:lang w:val="en-US"/>
        </w:rPr>
      </w:pPr>
      <w:r w:rsidRPr="00BC6B3B">
        <w:rPr>
          <w:lang w:val="en-US"/>
        </w:rPr>
        <w:t>«</w:t>
      </w:r>
    </w:p>
    <w:p w14:paraId="39E328C9"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b/>
          <w:bCs/>
          <w:color w:val="0E84B5"/>
          <w:sz w:val="23"/>
          <w:szCs w:val="23"/>
          <w:lang w:val="en-US" w:eastAsia="de-CH"/>
        </w:rPr>
        <w:t>http.server</w:t>
      </w:r>
      <w:proofErr w:type="spellEnd"/>
    </w:p>
    <w:p w14:paraId="5AA08B33"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b/>
          <w:bCs/>
          <w:color w:val="0E84B5"/>
          <w:sz w:val="23"/>
          <w:szCs w:val="23"/>
          <w:lang w:val="en-US" w:eastAsia="de-CH"/>
        </w:rPr>
        <w:t>socketserver</w:t>
      </w:r>
      <w:proofErr w:type="spellEnd"/>
    </w:p>
    <w:p w14:paraId="5C08F7BF"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14:paraId="5F153A85"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14:paraId="4C72DBE1"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14:paraId="6D6A1F3A"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color w:val="333333"/>
          <w:sz w:val="23"/>
          <w:szCs w:val="23"/>
          <w:lang w:val="en-US" w:eastAsia="de-CH"/>
        </w:rPr>
        <w:t>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roofErr w:type="spellEnd"/>
    </w:p>
    <w:p w14:paraId="1B3CE1C5"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14:paraId="09ADF30C"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roofErr w:type="spellStart"/>
      <w:r w:rsidRPr="00BC6B3B">
        <w:rPr>
          <w:rFonts w:ascii="Courier New" w:eastAsia="Times New Roman" w:hAnsi="Courier New" w:cs="Courier New"/>
          <w:color w:val="333333"/>
          <w:sz w:val="23"/>
          <w:szCs w:val="23"/>
          <w:lang w:val="en-US" w:eastAsia="de-CH"/>
        </w:rPr>
        <w:t>httpd</w:t>
      </w:r>
      <w:proofErr w:type="spellEnd"/>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color w:val="333333"/>
          <w:sz w:val="23"/>
          <w:szCs w:val="23"/>
          <w:lang w:val="en-US" w:eastAsia="de-CH"/>
        </w:rPr>
        <w:t>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proofErr w:type="spellEnd"/>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14:paraId="7151DAD7"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14:paraId="6C454EE2"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14:paraId="39F019C8" w14:textId="77777777"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roofErr w:type="spellStart"/>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roofErr w:type="spellEnd"/>
      <w:r w:rsidRPr="00BC6B3B">
        <w:rPr>
          <w:rFonts w:ascii="Courier New" w:eastAsia="Times New Roman" w:hAnsi="Courier New" w:cs="Courier New"/>
          <w:color w:val="333333"/>
          <w:sz w:val="23"/>
          <w:szCs w:val="23"/>
          <w:lang w:val="en-US" w:eastAsia="de-CH"/>
        </w:rPr>
        <w:t>()</w:t>
      </w:r>
    </w:p>
    <w:p w14:paraId="4B19D3DD" w14:textId="77777777" w:rsidR="006F50C1" w:rsidRDefault="006F50C1" w:rsidP="00EB563F">
      <w:r>
        <w:t>»</w:t>
      </w:r>
      <w:sdt>
        <w:sdtPr>
          <w:id w:val="-887105021"/>
          <w:citation/>
        </w:sdtPr>
        <w:sdtEnd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14:paraId="38E1A6B1" w14:textId="77777777" w:rsidR="00073B2F" w:rsidRDefault="00073B2F" w:rsidP="00EB563F">
      <w:r>
        <w:t xml:space="preserve">Dieses Programm hostet einen Server unter localhost:8000. Alle Requests welche eingehen werden hier automatisch vom SimpleHTTPRequestHandler bearbeitet. </w:t>
      </w:r>
      <w:r w:rsidR="00EB563F">
        <w:t>Meine Arbeit bestand nun darin, diesen zu ersetzen. Dazu muss ich wissen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t xml:space="preserve">mit utf-8, der am weitesten verbreiteten Unicode-Kodierung decodiert werden. Dann wird sie </w:t>
      </w:r>
      <w:r w:rsidR="006F50C1">
        <w:t>geparsed, also</w:t>
      </w:r>
      <w:r>
        <w:t xml:space="preserve"> in Teile zerlegt, damit der Handler die einzelnen Elemente der Request verarbeiten kann</w:t>
      </w:r>
      <w:r w:rsidR="00EB563F">
        <w:t xml:space="preserve">. Dann wird die Anfrage bearbeitet und eine Response </w:t>
      </w:r>
      <w:r>
        <w:t>zusammengestellt. Danach muss diese jedoch auch wieder verschlüsselt werden. Der Responsebody wird jeweils wieder mit utf-8 codiert, der Body hängt von der Dateiart ab.</w:t>
      </w:r>
    </w:p>
    <w:p w14:paraId="43C4B33C" w14:textId="61D0C8F8" w:rsidR="00A80134" w:rsidRDefault="006E17E2" w:rsidP="00EB563F">
      <w:r>
        <w:t xml:space="preserve">Nun musste ich mir Gedanken machen, was mein Webserver braucht. Ich habe die Maindatei wie oben behalten. Dann brauche ich einen Requestparser, eine Klasse welche testet welche Methode verwendet wird und eine Responsebauklasse. </w:t>
      </w:r>
      <w:r w:rsidR="00EB563F">
        <w:t>Ich habe nun also einen Requestparser erstellt, welcher</w:t>
      </w:r>
      <w:r w:rsidR="00BC6B3B">
        <w:t xml:space="preserve"> die Zeilen der Request auseinandernimmt und dann</w:t>
      </w:r>
      <w:r w:rsidR="00EB563F">
        <w:t xml:space="preserve"> ein Dictionary</w:t>
      </w:r>
      <w:r w:rsidR="006F50C1">
        <w:t xml:space="preserve"> mit </w:t>
      </w:r>
      <w:r w:rsidR="00046520">
        <w:t>Headerfeld(z.B. Host) und Inhalt</w:t>
      </w:r>
      <w:ins w:id="99" w:author="Reto Kessler" w:date="2017-01-22T20:16:00Z">
        <w:r w:rsidR="005437E4">
          <w:t xml:space="preserve"> </w:t>
        </w:r>
      </w:ins>
      <w:r w:rsidR="00046520">
        <w:t>(z.B. www.google.com)</w:t>
      </w:r>
      <w:r w:rsidR="00EB563F">
        <w:t xml:space="preserve"> </w:t>
      </w:r>
      <w:r w:rsidR="00046520">
        <w:t>für den</w:t>
      </w:r>
      <w:r w:rsidR="00EB563F">
        <w:t xml:space="preserve"> Inhalt des Headers erstellt und sofern vorhanden den Body speichert. Danach wird die Methode getestet. Je nach Methode wird dann ein entsprechender Responseheader mithilfe des Dictionarys erstellt und das File bearbeitet oder gesendet. Mein Handler kann nur PUT und GET bearbeiten. Falls nun also eine andere Methode eingeht oder das File bei GET nicht vorhanden ist, wird eine Errorresponse mit entsprechendem Statuscode zurück gesendet.</w:t>
      </w:r>
      <w:r w:rsidR="00BC6B3B">
        <w:t xml:space="preserve"> Mein Programm ist so aufgebaut, das man die Maindatei startet. Diese hostet dann einen Webserver und sobald eine Request eingeht wird diese erfasst. Dann startet die Maindatei den </w:t>
      </w:r>
      <w:r w:rsidR="00BC6B3B">
        <w:lastRenderedPageBreak/>
        <w:t>Requestparser, welcher die Request bearbeitet. Dann wird die Testmethode aufgerufen. Die Methode aus der Request wird getestet und die Testmethode ruft den Responsebau auf, welcher die jeweilige Response zusammenstellt. Dann wird die Response zurück an die Maindatei gegeben, welche diese dann an den Empfänger zurückschickt.</w:t>
      </w:r>
      <w:r w:rsidR="002B50E5">
        <w:t xml:space="preserve"> Wie bei Webservern üblich wird, falls bei der GET-Methode kein Pfad angegeben ist die index.html-Datei aufgerufen. In dieser kann man dann auf die anderen Dateien im Verzeichnis mit einem Klick zugreifen.</w:t>
      </w:r>
    </w:p>
    <w:p w14:paraId="6C1CE3F4" w14:textId="77777777" w:rsidR="00A80134" w:rsidRDefault="00A80134" w:rsidP="00A80134">
      <w:pPr>
        <w:pStyle w:val="Heading3"/>
      </w:pPr>
      <w:r>
        <w:t>Probleme bei der Programmierung</w:t>
      </w:r>
    </w:p>
    <w:p w14:paraId="2B61FBB5" w14:textId="77777777" w:rsidR="00A80134" w:rsidRDefault="00A80134" w:rsidP="00A80134">
      <w:r>
        <w:t>Wie es beim Programmieren üblich ist, kommt es immer zu vielen Fehlern, vor allem beim Syntax. Hier kam es mir gelegen, dass ich PyCharm benutzte, da diese viele solcher Fehler erkennen kann.</w:t>
      </w:r>
    </w:p>
    <w:p w14:paraId="6902102A" w14:textId="15061799" w:rsidR="00C25E62" w:rsidRDefault="00A80134" w:rsidP="00A80134">
      <w:r>
        <w:t xml:space="preserve">Trotzdem kam es bei verschiedenen Teilen meines Programms zu Problemen. Der vermutlich schwierigste Teil war der Requestparser. Zuerst habe ich ihn so umgesetzt, dass er Elemente aus einzelnen bestimmten Zeilen als Variablen speicherte. Jedoch war mir bis dahin noch nicht klar, dass die Zeilen ausser der ersten keine bestimmte Reihenfolge haben müssen. Auch habe ich nicht beachtet, dass die Anzahl Zeilen nicht definiert war, ein möglicher Body nicht berücksichtigt wurde und die Anzahl Zeilen nicht vordefiniert war. Dann habe ich zuerst versucht die Zeilen von 2 bis zum Ende mit einem Loop in einem Dictionary zu speichern. Doch auch hier war der Body und allgemein Zeilen ohne einem Doppelpunkt nicht berücksichtigt. Schlussendlich habe ich alles in eine Schleife eingebaut, welche jede Zeile einzeln auf </w:t>
      </w:r>
      <w:r w:rsidR="00476C54">
        <w:t>Doppelpunkt oder http im Inhalt testet und diese dann je nachdem unterschiedlich parsed. Falls ein http vorkommt, ist es die erste Zeile und muss in Methode, Version und Pfad zerlegt werden, welche dann als Variablen abgespeichert wurden. Fall</w:t>
      </w:r>
      <w:ins w:id="100" w:author="Reto Kessler" w:date="2017-01-22T20:17:00Z">
        <w:r w:rsidR="005437E4">
          <w:t xml:space="preserve">s </w:t>
        </w:r>
      </w:ins>
      <w:del w:id="101" w:author="Reto Kessler" w:date="2017-01-22T20:17:00Z">
        <w:r w:rsidR="00476C54" w:rsidDel="005437E4">
          <w:delText xml:space="preserve"> </w:delText>
        </w:r>
      </w:del>
      <w:r w:rsidR="00476C54">
        <w:t xml:space="preserve">ein Doppelpunkt </w:t>
      </w:r>
      <w:commentRangeStart w:id="102"/>
      <w:r w:rsidR="00476C54">
        <w:t>vorkommt</w:t>
      </w:r>
      <w:ins w:id="103" w:author="Reto Kessler" w:date="2017-01-22T20:17:00Z">
        <w:r w:rsidR="005437E4">
          <w:t>,</w:t>
        </w:r>
      </w:ins>
      <w:r w:rsidR="00476C54">
        <w:t xml:space="preserve"> war </w:t>
      </w:r>
      <w:commentRangeEnd w:id="102"/>
      <w:r w:rsidR="005437E4">
        <w:rPr>
          <w:rStyle w:val="CommentReference"/>
        </w:rPr>
        <w:commentReference w:id="102"/>
      </w:r>
      <w:r w:rsidR="00476C54">
        <w:t xml:space="preserve">es eine Zeile aus dem Header und konnte ins Dictionary abgespeichert werden. Falls die Zeile weder Doppelpunkt noch </w:t>
      </w:r>
      <w:del w:id="104" w:author="Reto Kessler" w:date="2017-01-22T20:18:00Z">
        <w:r w:rsidR="00476C54" w:rsidDel="005437E4">
          <w:delText xml:space="preserve"> </w:delText>
        </w:r>
      </w:del>
      <w:r w:rsidR="00476C54">
        <w:t>http enthält, ist es eine Zeile des Body und wird deshalb dem String «Body» hinzugefügt.</w:t>
      </w:r>
    </w:p>
    <w:p w14:paraId="0F330B0E" w14:textId="77777777" w:rsidR="003C5646" w:rsidRDefault="00C25E62" w:rsidP="00A80134">
      <w:r>
        <w:t>Ein anderes Problem tauchte beim</w:t>
      </w:r>
      <w:r w:rsidR="003C5646">
        <w:t xml:space="preserve"> Responsebau auf. Ich habe zuerst jede Response einzeln zusammengefügt. Da dies sehr unübersichtlich ist, habe ich eine Vorlage mit mehreren Lücken gemacht, welche dann an die jeweilige Methode angepasst formatiert werden kann.</w:t>
      </w:r>
    </w:p>
    <w:p w14:paraId="343BCBDD" w14:textId="5A4F5307" w:rsidR="00A86228" w:rsidRDefault="003C5646" w:rsidP="00A80134">
      <w:r>
        <w:t>Nachdem der Webserver eigentlich fertig sein sollte, habe ich bei einem Test festgestellt, dass die Request verschlüsselt als Bytestring ankommt. Daher musste ich noch</w:t>
      </w:r>
      <w:ins w:id="105" w:author="Reto Kessler" w:date="2017-01-22T20:18:00Z">
        <w:r w:rsidR="005437E4">
          <w:t xml:space="preserve"> einen</w:t>
        </w:r>
      </w:ins>
      <w:r>
        <w:t xml:space="preserve"> Code einbauen, damit </w:t>
      </w:r>
      <w:commentRangeStart w:id="106"/>
      <w:r>
        <w:t xml:space="preserve">die Request </w:t>
      </w:r>
      <w:commentRangeEnd w:id="106"/>
      <w:r w:rsidR="005437E4">
        <w:rPr>
          <w:rStyle w:val="CommentReference"/>
        </w:rPr>
        <w:commentReference w:id="106"/>
      </w:r>
      <w:r>
        <w:t xml:space="preserve">mit UTF-8 decodiert wird und am Schluss die Response wieder encodiert wird. Dabei war zu berücksichtigen, dass der Body bei der Response je nach Typ der Datei nicht immer mit UTF-8 </w:t>
      </w:r>
      <w:commentRangeStart w:id="107"/>
      <w:r>
        <w:t>encodiert</w:t>
      </w:r>
      <w:commentRangeEnd w:id="107"/>
      <w:r w:rsidR="005437E4">
        <w:rPr>
          <w:rStyle w:val="CommentReference"/>
        </w:rPr>
        <w:commentReference w:id="107"/>
      </w:r>
      <w:r>
        <w:t xml:space="preserve"> werden muss.</w:t>
      </w:r>
      <w:r w:rsidR="00A86228">
        <w:br w:type="page"/>
      </w:r>
    </w:p>
    <w:p w14:paraId="7508A477" w14:textId="77777777" w:rsidR="00A86228" w:rsidRDefault="00A86228"/>
    <w:p w14:paraId="679A587F" w14:textId="77777777" w:rsidR="00395C8F" w:rsidRPr="00B718C6" w:rsidRDefault="00395C8F" w:rsidP="00D67C14"/>
    <w:p w14:paraId="2741F64D" w14:textId="77777777" w:rsidR="00921E81" w:rsidRDefault="00921E81" w:rsidP="00921E81">
      <w:pPr>
        <w:pStyle w:val="Heading1"/>
      </w:pPr>
      <w:bookmarkStart w:id="108" w:name="_Toc458600269"/>
      <w:r>
        <w:t>Schlussteil</w:t>
      </w:r>
      <w:bookmarkEnd w:id="108"/>
    </w:p>
    <w:p w14:paraId="2892AC9C" w14:textId="77777777" w:rsidR="00921E81" w:rsidRDefault="00293D1C">
      <w:pPr>
        <w:rPr>
          <w:rFonts w:asciiTheme="majorHAnsi" w:eastAsiaTheme="majorEastAsia" w:hAnsiTheme="majorHAnsi" w:cstheme="majorBidi"/>
          <w:color w:val="2E74B5" w:themeColor="accent1" w:themeShade="BF"/>
          <w:sz w:val="32"/>
          <w:szCs w:val="32"/>
        </w:rPr>
      </w:pPr>
      <w:r>
        <w:t>Im Verlaufe meiner Maturaarbeit konnte ich mir viel neues Wissen aneignen. Sowohl Wissen über die Funktionsweise des Internets und das http-Protokoll, als auch Erfahrung im fortgeschrittenen Umgang mit Python</w:t>
      </w:r>
      <w:ins w:id="109" w:author="Reto Kessler" w:date="2017-01-22T19:18:00Z">
        <w:r w:rsidR="006971A3">
          <w:t xml:space="preserve"> und der</w:t>
        </w:r>
      </w:ins>
      <w:del w:id="110" w:author="Reto Kessler" w:date="2017-01-22T19:18:00Z">
        <w:r w:rsidDel="006971A3">
          <w:delText>,</w:delText>
        </w:r>
      </w:del>
      <w:r>
        <w:t xml:space="preserve"> </w:t>
      </w:r>
      <w:ins w:id="111" w:author="Reto Kessler" w:date="2017-01-22T19:18:00Z">
        <w:r w:rsidR="006971A3">
          <w:t>o</w:t>
        </w:r>
      </w:ins>
      <w:del w:id="112" w:author="Reto Kessler" w:date="2017-01-22T19:18:00Z">
        <w:r w:rsidDel="006971A3">
          <w:delText>O</w:delText>
        </w:r>
      </w:del>
      <w:r>
        <w:t>bjektorientierte</w:t>
      </w:r>
      <w:ins w:id="113" w:author="Reto Kessler" w:date="2017-01-22T19:18:00Z">
        <w:r w:rsidR="006971A3">
          <w:t>n</w:t>
        </w:r>
      </w:ins>
      <w:r>
        <w:t xml:space="preserve"> Programmierung. Da die meisten Programmiersprachen ähnlich aufgebaut sind, wird mir dies beim Erlernen </w:t>
      </w:r>
      <w:ins w:id="114" w:author="Reto Kessler" w:date="2017-01-22T19:19:00Z">
        <w:r w:rsidR="006971A3">
          <w:t>weiterer Programmiersprachen</w:t>
        </w:r>
      </w:ins>
      <w:del w:id="115" w:author="Reto Kessler" w:date="2017-01-22T19:19:00Z">
        <w:r w:rsidDel="006971A3">
          <w:delText>dieser</w:delText>
        </w:r>
      </w:del>
      <w:r>
        <w:t xml:space="preserve"> viel helfen. Auch hat mich diese Arbeit im Vorhaben Informatik zu studieren gestärkt</w:t>
      </w:r>
      <w:del w:id="116" w:author="Reto Kessler" w:date="2017-01-22T19:19:00Z">
        <w:r w:rsidDel="006971A3">
          <w:delText xml:space="preserve"> und auch für dieses viel Erfahrung gebracht</w:delText>
        </w:r>
      </w:del>
      <w:r>
        <w:t xml:space="preserve">. </w:t>
      </w:r>
      <w:r w:rsidR="00921E81">
        <w:br w:type="page"/>
      </w:r>
    </w:p>
    <w:p w14:paraId="1DF49ED6" w14:textId="77777777" w:rsidR="00921E81" w:rsidRDefault="00921E81" w:rsidP="00921E81">
      <w:pPr>
        <w:pStyle w:val="Heading1"/>
      </w:pPr>
      <w:bookmarkStart w:id="117" w:name="_Toc458600270"/>
      <w:r>
        <w:lastRenderedPageBreak/>
        <w:t>Literaturverzeichnis</w:t>
      </w:r>
      <w:bookmarkEnd w:id="117"/>
    </w:p>
    <w:p w14:paraId="4C7E3A21" w14:textId="77777777" w:rsidR="007C7305" w:rsidRDefault="00921E81">
      <w:r>
        <w:br w:type="page"/>
      </w:r>
    </w:p>
    <w:p w14:paraId="2188DB48" w14:textId="77777777" w:rsidR="007C7305" w:rsidRDefault="007C7305" w:rsidP="007C7305">
      <w:pPr>
        <w:pStyle w:val="Heading1"/>
      </w:pPr>
      <w:r>
        <w:lastRenderedPageBreak/>
        <w:t>Glossar</w:t>
      </w:r>
      <w:r>
        <w:br w:type="page"/>
      </w:r>
    </w:p>
    <w:p w14:paraId="1A512416" w14:textId="77777777" w:rsidR="00921E81" w:rsidRDefault="00921E81">
      <w:pPr>
        <w:rPr>
          <w:rFonts w:asciiTheme="majorHAnsi" w:eastAsiaTheme="majorEastAsia" w:hAnsiTheme="majorHAnsi" w:cstheme="majorBidi"/>
          <w:color w:val="2E74B5" w:themeColor="accent1" w:themeShade="BF"/>
          <w:sz w:val="32"/>
          <w:szCs w:val="32"/>
        </w:rPr>
      </w:pPr>
    </w:p>
    <w:p w14:paraId="35E22C0C" w14:textId="77777777" w:rsidR="00921E81" w:rsidRDefault="00921E81" w:rsidP="00921E81">
      <w:pPr>
        <w:pStyle w:val="Heading1"/>
      </w:pPr>
      <w:bookmarkStart w:id="118" w:name="_Toc458600271"/>
      <w:r>
        <w:t>Anhang</w:t>
      </w:r>
      <w:bookmarkEnd w:id="118"/>
    </w:p>
    <w:p w14:paraId="40C089D9" w14:textId="77777777" w:rsidR="00921E81" w:rsidRDefault="00921E81">
      <w:pPr>
        <w:rPr>
          <w:rFonts w:asciiTheme="majorHAnsi" w:eastAsiaTheme="majorEastAsia" w:hAnsiTheme="majorHAnsi" w:cstheme="majorBidi"/>
          <w:color w:val="2E74B5" w:themeColor="accent1" w:themeShade="BF"/>
          <w:sz w:val="32"/>
          <w:szCs w:val="32"/>
        </w:rPr>
      </w:pPr>
      <w:r>
        <w:br w:type="page"/>
      </w:r>
    </w:p>
    <w:p w14:paraId="35751A3B" w14:textId="77777777" w:rsidR="00BC477E" w:rsidRDefault="00685969" w:rsidP="00921E81">
      <w:pPr>
        <w:pStyle w:val="Heading1"/>
      </w:pPr>
      <w:r>
        <w:lastRenderedPageBreak/>
        <w:t>Glossar</w:t>
      </w:r>
    </w:p>
    <w:p w14:paraId="687C1F73" w14:textId="77777777" w:rsidR="00685969" w:rsidRPr="00685969" w:rsidRDefault="00685969" w:rsidP="00685969"/>
    <w:sectPr w:rsidR="00685969" w:rsidRPr="00685969" w:rsidSect="00921E81">
      <w:foot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to Kessler" w:date="2017-01-22T19:03:00Z" w:initials="RK">
    <w:p w14:paraId="019ECFD7" w14:textId="77777777" w:rsidR="003A5AD7" w:rsidRDefault="003A5AD7">
      <w:pPr>
        <w:pStyle w:val="CommentText"/>
      </w:pPr>
      <w:r>
        <w:rPr>
          <w:rStyle w:val="CommentReference"/>
        </w:rPr>
        <w:annotationRef/>
      </w:r>
      <w:r>
        <w:t>Ev. anders formulieren : 2 Jahre später, in meimem …. Oder ganz weglassen.</w:t>
      </w:r>
    </w:p>
  </w:comment>
  <w:comment w:id="4" w:author="Reto Kessler" w:date="2017-01-22T19:04:00Z" w:initials="RK">
    <w:p w14:paraId="449811C5" w14:textId="77777777" w:rsidR="003A5AD7" w:rsidRDefault="003A5AD7">
      <w:pPr>
        <w:pStyle w:val="CommentText"/>
      </w:pPr>
      <w:r>
        <w:rPr>
          <w:rStyle w:val="CommentReference"/>
        </w:rPr>
        <w:annotationRef/>
      </w:r>
      <w:r>
        <w:t>Wirklichen?</w:t>
      </w:r>
    </w:p>
  </w:comment>
  <w:comment w:id="5" w:author="Reto Kessler" w:date="2017-01-22T19:05:00Z" w:initials="RK">
    <w:p w14:paraId="18EE81EB" w14:textId="77777777" w:rsidR="003A5AD7" w:rsidRDefault="003A5AD7">
      <w:pPr>
        <w:pStyle w:val="CommentText"/>
      </w:pPr>
      <w:r>
        <w:rPr>
          <w:rStyle w:val="CommentReference"/>
        </w:rPr>
        <w:annotationRef/>
      </w:r>
      <w:r>
        <w:t xml:space="preserve">Ev. eher: Leider war die Zeit recht knapp und wir kamen nicht so weit voran. Nicht, dass sich der IT Lehrer betupft fühlt. </w:t>
      </w:r>
    </w:p>
  </w:comment>
  <w:comment w:id="6" w:author="Reto Kessler" w:date="2017-01-22T19:06:00Z" w:initials="RK">
    <w:p w14:paraId="10FAE107" w14:textId="77777777" w:rsidR="003A5AD7" w:rsidRDefault="003A5AD7">
      <w:pPr>
        <w:pStyle w:val="CommentText"/>
      </w:pPr>
      <w:r>
        <w:rPr>
          <w:rStyle w:val="CommentReference"/>
        </w:rPr>
        <w:annotationRef/>
      </w:r>
      <w:r>
        <w:t>Ev. „ziemlich“ oder „recht“</w:t>
      </w:r>
    </w:p>
  </w:comment>
  <w:comment w:id="7" w:author="Reto Kessler" w:date="2017-01-22T19:08:00Z" w:initials="RK">
    <w:p w14:paraId="0397760E" w14:textId="77777777" w:rsidR="003A5AD7" w:rsidRDefault="003A5AD7">
      <w:pPr>
        <w:pStyle w:val="CommentText"/>
      </w:pPr>
      <w:r>
        <w:rPr>
          <w:rStyle w:val="CommentReference"/>
        </w:rPr>
        <w:annotationRef/>
      </w:r>
      <w:r>
        <w:t>Ich dachte hier kommt noch die Danksagung dazu?</w:t>
      </w:r>
    </w:p>
  </w:comment>
  <w:comment w:id="8" w:author="Reto Kessler" w:date="2017-01-22T19:16:00Z" w:initials="RK">
    <w:p w14:paraId="6498A683" w14:textId="77777777" w:rsidR="006971A3" w:rsidRDefault="006971A3">
      <w:pPr>
        <w:pStyle w:val="CommentText"/>
      </w:pPr>
      <w:r>
        <w:rPr>
          <w:rStyle w:val="CommentReference"/>
        </w:rPr>
        <w:annotationRef/>
      </w:r>
      <w:r>
        <w:t xml:space="preserve">Ich weiss nicht, ob es so clever ist 2 Beispiele zu erwähnen, die zu aufwändig wären. Wenn man den Aufwand nicht scheut, hätte man dies ja wahrscheinlich schon machen können. </w:t>
      </w:r>
    </w:p>
  </w:comment>
  <w:comment w:id="9" w:author="Reto Kessler" w:date="2017-01-22T19:10:00Z" w:initials="RK">
    <w:p w14:paraId="4F38EEF8" w14:textId="77777777" w:rsidR="003A5AD7" w:rsidRDefault="003A5AD7">
      <w:pPr>
        <w:pStyle w:val="CommentText"/>
      </w:pPr>
      <w:r>
        <w:rPr>
          <w:rStyle w:val="CommentReference"/>
        </w:rPr>
        <w:annotationRef/>
      </w:r>
      <w:r>
        <w:t>Recht komplizierter Satz – würde eher 2 Sätze machen. Der Leser soll es einfach haben…..</w:t>
      </w:r>
    </w:p>
  </w:comment>
  <w:comment w:id="16" w:author="Reto Kessler" w:date="2017-01-22T19:12:00Z" w:initials="RK">
    <w:p w14:paraId="563471D7" w14:textId="77777777" w:rsidR="006971A3" w:rsidRDefault="006971A3">
      <w:pPr>
        <w:pStyle w:val="CommentText"/>
      </w:pPr>
      <w:r>
        <w:rPr>
          <w:rStyle w:val="CommentReference"/>
        </w:rPr>
        <w:annotationRef/>
      </w:r>
      <w:r>
        <w:t xml:space="preserve">Würde hier ein anderes Wort wählen oder weglassen. </w:t>
      </w:r>
    </w:p>
  </w:comment>
  <w:comment w:id="17" w:author="Reto Kessler" w:date="2017-01-22T19:14:00Z" w:initials="RK">
    <w:p w14:paraId="35002577" w14:textId="77777777" w:rsidR="006971A3" w:rsidRDefault="006971A3">
      <w:pPr>
        <w:pStyle w:val="CommentText"/>
      </w:pPr>
      <w:r>
        <w:rPr>
          <w:rStyle w:val="CommentReference"/>
        </w:rPr>
        <w:annotationRef/>
      </w:r>
      <w:r>
        <w:t xml:space="preserve">Ev. „beschreiben“. </w:t>
      </w:r>
    </w:p>
  </w:comment>
  <w:comment w:id="28" w:author="Reto Kessler" w:date="2017-01-22T19:47:00Z" w:initials="RK">
    <w:p w14:paraId="7161500F" w14:textId="3658D9C4" w:rsidR="009C27BC" w:rsidRDefault="009C27BC">
      <w:pPr>
        <w:pStyle w:val="CommentText"/>
      </w:pPr>
      <w:r>
        <w:rPr>
          <w:rStyle w:val="CommentReference"/>
        </w:rPr>
        <w:annotationRef/>
      </w:r>
      <w:r>
        <w:t>Würde diesen Verweis anders formulieren. Auf Seite 5 ist kein Titel URL zu finden – man muss suchen.</w:t>
      </w:r>
    </w:p>
  </w:comment>
  <w:comment w:id="29" w:author="Reto Kessler" w:date="2017-01-22T19:50:00Z" w:initials="RK">
    <w:p w14:paraId="09A70D4C" w14:textId="68B5CEF6" w:rsidR="009C27BC" w:rsidRDefault="009C27BC">
      <w:pPr>
        <w:pStyle w:val="CommentText"/>
      </w:pPr>
      <w:r>
        <w:rPr>
          <w:rStyle w:val="CommentReference"/>
        </w:rPr>
        <w:annotationRef/>
      </w:r>
    </w:p>
  </w:comment>
  <w:comment w:id="30" w:author="Reto Kessler" w:date="2017-01-22T19:50:00Z" w:initials="RK">
    <w:p w14:paraId="755B52EE" w14:textId="77777777" w:rsidR="009C27BC" w:rsidRDefault="009C27BC">
      <w:pPr>
        <w:pStyle w:val="CommentText"/>
      </w:pPr>
      <w:r>
        <w:rPr>
          <w:rStyle w:val="CommentReference"/>
        </w:rPr>
        <w:annotationRef/>
      </w:r>
      <w:r>
        <w:t>Ev. „welche ähnlich wie eine Hausadresse funktioniert“.</w:t>
      </w:r>
    </w:p>
    <w:p w14:paraId="21D18F9B" w14:textId="4B8967DA" w:rsidR="009C27BC" w:rsidRDefault="009C27BC">
      <w:pPr>
        <w:pStyle w:val="CommentText"/>
      </w:pPr>
    </w:p>
  </w:comment>
  <w:comment w:id="31" w:author="Reto Kessler" w:date="2017-01-22T19:50:00Z" w:initials="RK">
    <w:p w14:paraId="7161E58B" w14:textId="230A53C3" w:rsidR="009C27BC" w:rsidRDefault="009C27BC">
      <w:pPr>
        <w:pStyle w:val="CommentText"/>
      </w:pPr>
      <w:r>
        <w:rPr>
          <w:rStyle w:val="CommentReference"/>
        </w:rPr>
        <w:annotationRef/>
      </w:r>
      <w:r>
        <w:t>Was ist das/hiermit gemeint??? Ist dies die Referenz?    Falls ja, würde ich z.B.  „Ref.“ schreiben oder die Referenzen durchnummerieren.</w:t>
      </w:r>
    </w:p>
  </w:comment>
  <w:comment w:id="32" w:author="Reto Kessler" w:date="2017-01-22T19:53:00Z" w:initials="RK">
    <w:p w14:paraId="5E3C2286" w14:textId="50FA7107" w:rsidR="009C27BC" w:rsidRDefault="009C27BC">
      <w:pPr>
        <w:pStyle w:val="CommentText"/>
      </w:pPr>
      <w:r>
        <w:rPr>
          <w:rStyle w:val="CommentReference"/>
        </w:rPr>
        <w:annotationRef/>
      </w:r>
      <w:r>
        <w:t xml:space="preserve">Ich finde diese beiden Sätze in der Logik nicht optimal „das Ganze funktioniert“ und anschliessend wieder eher negativ mit „das Problem“. </w:t>
      </w:r>
    </w:p>
  </w:comment>
  <w:comment w:id="35" w:author="Reto Kessler" w:date="2017-01-22T20:01:00Z" w:initials="RK">
    <w:p w14:paraId="326CF706" w14:textId="06C80A38" w:rsidR="00B77F46" w:rsidRDefault="00B77F46">
      <w:pPr>
        <w:pStyle w:val="CommentText"/>
      </w:pPr>
      <w:r>
        <w:rPr>
          <w:rStyle w:val="CommentReference"/>
        </w:rPr>
        <w:annotationRef/>
      </w:r>
      <w:r>
        <w:t>Sieht aus meiner Sicht etwas minimalistisch aus, wenn der ganze Theorieteil mit einer einzigen Referenz abgedeckt wird. Hier wird sicherlich genau betreffend copy-paste/Plagiat hingeschaut.</w:t>
      </w:r>
    </w:p>
  </w:comment>
  <w:comment w:id="36" w:author="Reto Kessler" w:date="2017-01-22T19:55:00Z" w:initials="RK">
    <w:p w14:paraId="491F3F7B" w14:textId="29B5F545" w:rsidR="009C27BC" w:rsidRDefault="009C27BC">
      <w:pPr>
        <w:pStyle w:val="CommentText"/>
      </w:pPr>
      <w:r>
        <w:rPr>
          <w:rStyle w:val="CommentReference"/>
        </w:rPr>
        <w:annotationRef/>
      </w:r>
      <w:r>
        <w:t>Was ist nun eine Anwendung? Ein Programm, eine Programmiersprache oder……</w:t>
      </w:r>
    </w:p>
  </w:comment>
  <w:comment w:id="42" w:author="Reto Kessler" w:date="2017-01-22T19:58:00Z" w:initials="RK">
    <w:p w14:paraId="39088CAC" w14:textId="56A408A7" w:rsidR="00B77F46" w:rsidRDefault="00B77F46">
      <w:pPr>
        <w:pStyle w:val="CommentText"/>
      </w:pPr>
      <w:r>
        <w:rPr>
          <w:rStyle w:val="CommentReference"/>
        </w:rPr>
        <w:annotationRef/>
      </w:r>
      <w:r>
        <w:t>Aus meiner Sicht ein sprachlich „uneleganter“ Satz. „Es“ würde ich wenn immer möglich vermeiden.</w:t>
      </w:r>
    </w:p>
  </w:comment>
  <w:comment w:id="65" w:author="Reto Kessler" w:date="2017-01-22T20:06:00Z" w:initials="RK">
    <w:p w14:paraId="175288F0" w14:textId="495AA0FF" w:rsidR="00892AE6" w:rsidRDefault="00892AE6">
      <w:pPr>
        <w:pStyle w:val="CommentText"/>
      </w:pPr>
      <w:r>
        <w:rPr>
          <w:rStyle w:val="CommentReference"/>
        </w:rPr>
        <w:annotationRef/>
      </w:r>
      <w:r>
        <w:t>Du solltest konsistent mit Abkürzungen verfahren und sie nicht einmal ausschreiben und in Klammern setzen und ein anderes mal nicht (resp. ins Glossar nehmen).</w:t>
      </w:r>
    </w:p>
  </w:comment>
  <w:comment w:id="95" w:author="Reto Kessler" w:date="2017-01-22T20:13:00Z" w:initials="RK">
    <w:p w14:paraId="502CDD04" w14:textId="247A767C" w:rsidR="00892AE6" w:rsidRDefault="00892AE6">
      <w:pPr>
        <w:pStyle w:val="CommentText"/>
      </w:pPr>
      <w:r>
        <w:rPr>
          <w:rStyle w:val="CommentReference"/>
        </w:rPr>
        <w:annotationRef/>
      </w:r>
      <w:r>
        <w:t>Werden die Daten zurückgeschickt?</w:t>
      </w:r>
    </w:p>
  </w:comment>
  <w:comment w:id="96" w:author="Reto Kessler" w:date="2017-01-22T20:13:00Z" w:initials="RK">
    <w:p w14:paraId="092028A0" w14:textId="742D9A3E" w:rsidR="00892AE6" w:rsidRDefault="00892AE6">
      <w:pPr>
        <w:pStyle w:val="CommentText"/>
      </w:pPr>
      <w:r>
        <w:rPr>
          <w:rStyle w:val="CommentReference"/>
        </w:rPr>
        <w:annotationRef/>
      </w:r>
      <w:r>
        <w:t xml:space="preserve">Was machen diese? Ich würde kurz erklären, da diese Erwähnung den Leser sonst nur fragend zurücklässt. </w:t>
      </w:r>
    </w:p>
  </w:comment>
  <w:comment w:id="97" w:author="Reto Kessler" w:date="2017-01-22T20:15:00Z" w:initials="RK">
    <w:p w14:paraId="242FD72B" w14:textId="717E8DE2" w:rsidR="00892AE6" w:rsidRDefault="00892AE6">
      <w:pPr>
        <w:pStyle w:val="CommentText"/>
      </w:pPr>
      <w:r>
        <w:rPr>
          <w:rStyle w:val="CommentReference"/>
        </w:rPr>
        <w:annotationRef/>
      </w:r>
      <w:r>
        <w:t>Üblicherweise werden Tabellen/Grafiken nummeriert und im Text wird darauf referenziert. Z.B. Tabelle 1 und „siehe Tabelle 1“ oder „Wie in Tabelle 1 zu sehen….“</w:t>
      </w:r>
    </w:p>
  </w:comment>
  <w:comment w:id="102" w:author="Reto Kessler" w:date="2017-01-22T20:17:00Z" w:initials="RK">
    <w:p w14:paraId="25C4031A" w14:textId="05D86961" w:rsidR="005437E4" w:rsidRDefault="005437E4">
      <w:pPr>
        <w:pStyle w:val="CommentText"/>
      </w:pPr>
      <w:r>
        <w:rPr>
          <w:rStyle w:val="CommentReference"/>
        </w:rPr>
        <w:annotationRef/>
      </w:r>
      <w:r>
        <w:t>Zeitformen sind nicht im Einklang.</w:t>
      </w:r>
    </w:p>
  </w:comment>
  <w:comment w:id="106" w:author="Reto Kessler" w:date="2017-01-22T20:19:00Z" w:initials="RK">
    <w:p w14:paraId="30311480" w14:textId="3BC6C552" w:rsidR="005437E4" w:rsidRDefault="005437E4">
      <w:pPr>
        <w:pStyle w:val="CommentText"/>
      </w:pPr>
      <w:r>
        <w:rPr>
          <w:rStyle w:val="CommentReference"/>
        </w:rPr>
        <w:annotationRef/>
      </w:r>
      <w:r>
        <w:t>Ich glaube Du hattest schon „der  Request“</w:t>
      </w:r>
    </w:p>
  </w:comment>
  <w:comment w:id="107" w:author="Reto Kessler" w:date="2017-01-22T20:19:00Z" w:initials="RK">
    <w:p w14:paraId="538CA62B" w14:textId="703E2EEC" w:rsidR="005437E4" w:rsidRDefault="005437E4">
      <w:pPr>
        <w:pStyle w:val="CommentText"/>
      </w:pPr>
      <w:r>
        <w:rPr>
          <w:rStyle w:val="CommentReference"/>
        </w:rPr>
        <w:annotationRef/>
      </w:r>
      <w:r>
        <w:t xml:space="preserve">Sind sehr viele Anglizismen drin. Oft gibt es wohl deutsche Wörter hierfür (hier z.B. kodiert). Ev. sollte man die Anglizismen kursiv schreiben.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9ECFD7" w15:done="0"/>
  <w15:commentEx w15:paraId="449811C5" w15:done="0"/>
  <w15:commentEx w15:paraId="18EE81EB" w15:done="0"/>
  <w15:commentEx w15:paraId="10FAE107" w15:done="0"/>
  <w15:commentEx w15:paraId="0397760E" w15:done="0"/>
  <w15:commentEx w15:paraId="6498A683" w15:done="0"/>
  <w15:commentEx w15:paraId="4F38EEF8" w15:done="0"/>
  <w15:commentEx w15:paraId="563471D7" w15:done="0"/>
  <w15:commentEx w15:paraId="35002577" w15:done="0"/>
  <w15:commentEx w15:paraId="7161500F" w15:done="0"/>
  <w15:commentEx w15:paraId="09A70D4C" w15:done="0"/>
  <w15:commentEx w15:paraId="21D18F9B" w15:paraIdParent="09A70D4C" w15:done="0"/>
  <w15:commentEx w15:paraId="7161E58B" w15:done="0"/>
  <w15:commentEx w15:paraId="5E3C2286" w15:done="0"/>
  <w15:commentEx w15:paraId="326CF706" w15:done="0"/>
  <w15:commentEx w15:paraId="491F3F7B" w15:done="0"/>
  <w15:commentEx w15:paraId="39088CAC" w15:done="0"/>
  <w15:commentEx w15:paraId="175288F0" w15:done="0"/>
  <w15:commentEx w15:paraId="502CDD04" w15:done="0"/>
  <w15:commentEx w15:paraId="092028A0" w15:done="0"/>
  <w15:commentEx w15:paraId="242FD72B" w15:done="0"/>
  <w15:commentEx w15:paraId="25C4031A" w15:done="0"/>
  <w15:commentEx w15:paraId="30311480" w15:done="0"/>
  <w15:commentEx w15:paraId="538CA6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63696" w14:textId="77777777" w:rsidR="003104A9" w:rsidRDefault="003104A9" w:rsidP="00921E81">
      <w:pPr>
        <w:spacing w:after="0" w:line="240" w:lineRule="auto"/>
      </w:pPr>
      <w:r>
        <w:separator/>
      </w:r>
    </w:p>
  </w:endnote>
  <w:endnote w:type="continuationSeparator" w:id="0">
    <w:p w14:paraId="12E780C6" w14:textId="77777777" w:rsidR="003104A9" w:rsidRDefault="003104A9" w:rsidP="00921E81">
      <w:pPr>
        <w:spacing w:after="0" w:line="240" w:lineRule="auto"/>
      </w:pPr>
      <w:r>
        <w:continuationSeparator/>
      </w:r>
    </w:p>
  </w:endnote>
  <w:endnote w:id="1">
    <w:p w14:paraId="30B57C98" w14:textId="77777777" w:rsidR="00141546" w:rsidRDefault="00141546">
      <w:pPr>
        <w:pStyle w:val="EndnoteText"/>
      </w:pPr>
      <w:r>
        <w:rPr>
          <w:rStyle w:val="EndnoteReference"/>
        </w:rPr>
        <w:endnoteRef/>
      </w:r>
      <w:r>
        <w:t xml:space="preserve"> SSH oder Secure Shell ist ein Netzwerkprotokoll für verschlüsselte Netzwerkkommunikation.</w:t>
      </w:r>
    </w:p>
  </w:endnote>
  <w:endnote w:id="2">
    <w:p w14:paraId="3D79ACAF" w14:textId="77777777" w:rsidR="009B42E4" w:rsidRDefault="009B42E4">
      <w:pPr>
        <w:pStyle w:val="EndnoteText"/>
      </w:pPr>
      <w:r>
        <w:rPr>
          <w:rStyle w:val="EndnoteReference"/>
        </w:rPr>
        <w:endnoteRef/>
      </w:r>
      <w:r>
        <w:t xml:space="preserve"> Das CERN ist die Europäische Organisation für Kernforschung mit Sitz in der Schweiz.</w:t>
      </w:r>
    </w:p>
  </w:endnote>
  <w:endnote w:id="3">
    <w:p w14:paraId="7FE28AC4" w14:textId="77777777" w:rsidR="009B42E4" w:rsidRDefault="009B42E4">
      <w:pPr>
        <w:pStyle w:val="EndnoteText"/>
      </w:pPr>
      <w:r>
        <w:rPr>
          <w:rStyle w:val="EndnoteReference"/>
        </w:rPr>
        <w:endnoteRef/>
      </w:r>
      <w:r>
        <w:t xml:space="preserve"> HTML ist die sogenannte Hypertext Markup Language. Mit HTML kann man Dokumente unter anderem im WWW strukturiert darstellen.</w:t>
      </w:r>
    </w:p>
  </w:endnote>
  <w:endnote w:id="4">
    <w:p w14:paraId="30F26F33" w14:textId="1C9AF91D" w:rsidR="00253300" w:rsidRPr="005437E4" w:rsidRDefault="00253300">
      <w:pPr>
        <w:pStyle w:val="EndnoteText"/>
        <w:rPr>
          <w:color w:val="FF0000"/>
          <w:rPrChange w:id="46" w:author="Reto Kessler" w:date="2017-01-22T20:22:00Z">
            <w:rPr/>
          </w:rPrChange>
        </w:rPr>
      </w:pPr>
      <w:r>
        <w:rPr>
          <w:rStyle w:val="EndnoteReference"/>
        </w:rPr>
        <w:endnoteRef/>
      </w:r>
      <w:r>
        <w:t xml:space="preserve"> </w:t>
      </w:r>
      <w:r w:rsidR="00F75E7F" w:rsidRPr="005437E4">
        <w:rPr>
          <w:color w:val="FF0000"/>
          <w:rPrChange w:id="47" w:author="Reto Kessler" w:date="2017-01-22T20:22:00Z">
            <w:rPr/>
          </w:rPrChange>
        </w:rPr>
        <w:t>Ein RFC ist ein sogenannter Request for Comment ist eine Art der Publikation für das IETF.</w:t>
      </w:r>
    </w:p>
  </w:endnote>
  <w:endnote w:id="5">
    <w:p w14:paraId="5FA0C3E1" w14:textId="2C831DC8" w:rsidR="009B42E4" w:rsidRPr="005437E4" w:rsidRDefault="009B42E4">
      <w:pPr>
        <w:pStyle w:val="EndnoteText"/>
        <w:rPr>
          <w:color w:val="FF0000"/>
          <w:rPrChange w:id="49" w:author="Reto Kessler" w:date="2017-01-22T20:23:00Z">
            <w:rPr/>
          </w:rPrChange>
        </w:rPr>
      </w:pPr>
      <w:r>
        <w:rPr>
          <w:rStyle w:val="EndnoteReference"/>
        </w:rPr>
        <w:endnoteRef/>
      </w:r>
      <w:r>
        <w:t xml:space="preserve"> </w:t>
      </w:r>
      <w:r w:rsidRPr="005437E4">
        <w:rPr>
          <w:color w:val="FF0000"/>
          <w:rPrChange w:id="50" w:author="Reto Kessler" w:date="2017-01-22T20:22:00Z">
            <w:rPr/>
          </w:rPrChange>
        </w:rPr>
        <w:t>Die Internet S</w:t>
      </w:r>
      <w:ins w:id="51" w:author="Reto Kessler" w:date="2017-01-22T20:22:00Z">
        <w:r w:rsidR="005437E4" w:rsidRPr="005437E4">
          <w:rPr>
            <w:color w:val="FF0000"/>
            <w:rPrChange w:id="52" w:author="Reto Kessler" w:date="2017-01-22T20:22:00Z">
              <w:rPr/>
            </w:rPrChange>
          </w:rPr>
          <w:t>oc</w:t>
        </w:r>
      </w:ins>
      <w:del w:id="53" w:author="Reto Kessler" w:date="2017-01-22T20:22:00Z">
        <w:r w:rsidRPr="005437E4" w:rsidDel="005437E4">
          <w:rPr>
            <w:color w:val="FF0000"/>
            <w:rPrChange w:id="54" w:author="Reto Kessler" w:date="2017-01-22T20:22:00Z">
              <w:rPr/>
            </w:rPrChange>
          </w:rPr>
          <w:delText>co</w:delText>
        </w:r>
      </w:del>
      <w:r w:rsidRPr="005437E4">
        <w:rPr>
          <w:color w:val="FF0000"/>
          <w:rPrChange w:id="55" w:author="Reto Kessler" w:date="2017-01-22T20:22:00Z">
            <w:rPr/>
          </w:rPrChange>
        </w:rPr>
        <w:t xml:space="preserve">iety ist </w:t>
      </w:r>
      <w:ins w:id="56" w:author="Reto Kessler" w:date="2017-01-22T20:22:00Z">
        <w:r w:rsidR="005437E4" w:rsidRPr="005437E4">
          <w:rPr>
            <w:color w:val="FF0000"/>
            <w:rPrChange w:id="57" w:author="Reto Kessler" w:date="2017-01-22T20:22:00Z">
              <w:rPr/>
            </w:rPrChange>
          </w:rPr>
          <w:t>v</w:t>
        </w:r>
      </w:ins>
      <w:del w:id="58" w:author="Reto Kessler" w:date="2017-01-22T20:22:00Z">
        <w:r w:rsidRPr="005437E4" w:rsidDel="005437E4">
          <w:rPr>
            <w:color w:val="FF0000"/>
            <w:rPrChange w:id="59" w:author="Reto Kessler" w:date="2017-01-22T20:22:00Z">
              <w:rPr/>
            </w:rPrChange>
          </w:rPr>
          <w:delText>V</w:delText>
        </w:r>
      </w:del>
      <w:r w:rsidRPr="005437E4">
        <w:rPr>
          <w:color w:val="FF0000"/>
          <w:rPrChange w:id="60" w:author="Reto Kessler" w:date="2017-01-22T20:22:00Z">
            <w:rPr/>
          </w:rPrChange>
        </w:rPr>
        <w:t>eranwortlich für Pflege und Weiterentwicklung des Internets zuständig</w:t>
      </w:r>
      <w:r>
        <w:t>. Sie besteht aus Einzelpersonen sowie mehreren anderen Unterorganisationen wie z.B. IETF.</w:t>
      </w:r>
      <w:ins w:id="61" w:author="Reto Kessler" w:date="2017-01-22T20:23:00Z">
        <w:r w:rsidR="005437E4">
          <w:t xml:space="preserve"> </w:t>
        </w:r>
        <w:r w:rsidR="005437E4" w:rsidRPr="005437E4">
          <w:rPr>
            <w:color w:val="FF0000"/>
            <w:rPrChange w:id="62" w:author="Reto Kessler" w:date="2017-01-22T20:23:00Z">
              <w:rPr/>
            </w:rPrChange>
          </w:rPr>
          <w:t>Tönt komisch, dass Einzelpersonen auch Unterorganisationen sein sollen….</w:t>
        </w:r>
      </w:ins>
    </w:p>
  </w:endnote>
  <w:endnote w:id="6">
    <w:p w14:paraId="35876C1A" w14:textId="08B33ACB" w:rsidR="00AA2E29" w:rsidRPr="005437E4" w:rsidRDefault="00AA2E29">
      <w:pPr>
        <w:pStyle w:val="EndnoteText"/>
        <w:rPr>
          <w:color w:val="FF0000"/>
          <w:rPrChange w:id="66" w:author="Reto Kessler" w:date="2017-01-22T20:24:00Z">
            <w:rPr/>
          </w:rPrChange>
        </w:rPr>
      </w:pPr>
      <w:r>
        <w:rPr>
          <w:rStyle w:val="EndnoteReference"/>
        </w:rPr>
        <w:endnoteRef/>
      </w:r>
      <w:r>
        <w:t xml:space="preserve"> </w:t>
      </w:r>
      <w:r>
        <w:t xml:space="preserve">Die Internet Engineering Task Force arbeitet an der </w:t>
      </w:r>
      <w:r>
        <w:t>technischen Weiterentwicklung des Internets.</w:t>
      </w:r>
      <w:ins w:id="67" w:author="Reto Kessler" w:date="2017-01-22T20:23:00Z">
        <w:r w:rsidR="005437E4">
          <w:t xml:space="preserve"> </w:t>
        </w:r>
        <w:r w:rsidR="005437E4" w:rsidRPr="005437E4">
          <w:rPr>
            <w:color w:val="FF0000"/>
            <w:rPrChange w:id="68" w:author="Reto Kessler" w:date="2017-01-22T20:24:00Z">
              <w:rPr/>
            </w:rPrChange>
          </w:rPr>
          <w:t>Unheitliche Handhabung von Abkürzungen und ausgeschriebener Version</w:t>
        </w:r>
      </w:ins>
      <w:ins w:id="69" w:author="Reto Kessler" w:date="2017-01-22T20:24:00Z">
        <w:r w:rsidR="005437E4" w:rsidRPr="005437E4">
          <w:rPr>
            <w:color w:val="FF0000"/>
            <w:rPrChange w:id="70" w:author="Reto Kessler" w:date="2017-01-22T20:24:00Z">
              <w:rPr/>
            </w:rPrChange>
          </w:rPr>
          <w:t>…..</w:t>
        </w:r>
      </w:ins>
    </w:p>
  </w:endnote>
  <w:endnote w:id="7">
    <w:p w14:paraId="274AE15C" w14:textId="053C6FB0" w:rsidR="009B42E4" w:rsidRDefault="009B42E4">
      <w:pPr>
        <w:pStyle w:val="EndnoteText"/>
      </w:pPr>
      <w:r>
        <w:rPr>
          <w:rStyle w:val="EndnoteReference"/>
        </w:rPr>
        <w:endnoteRef/>
      </w:r>
      <w:r>
        <w:t xml:space="preserve"> </w:t>
      </w:r>
      <w:r>
        <w:t>Das Internet Architecture Board ist ein Komitee</w:t>
      </w:r>
      <w:r w:rsidR="00AA2E29">
        <w:t>,</w:t>
      </w:r>
      <w:r>
        <w:t xml:space="preserve"> welches  den </w:t>
      </w:r>
      <w:r w:rsidRPr="005437E4">
        <w:rPr>
          <w:color w:val="FF0000"/>
          <w:rPrChange w:id="71" w:author="Reto Kessler" w:date="2017-01-22T20:24:00Z">
            <w:rPr/>
          </w:rPrChange>
        </w:rPr>
        <w:t>architekt</w:t>
      </w:r>
      <w:ins w:id="72" w:author="Reto Kessler" w:date="2017-01-22T20:24:00Z">
        <w:r w:rsidR="005437E4" w:rsidRPr="005437E4">
          <w:rPr>
            <w:color w:val="FF0000"/>
            <w:rPrChange w:id="73" w:author="Reto Kessler" w:date="2017-01-22T20:24:00Z">
              <w:rPr/>
            </w:rPrChange>
          </w:rPr>
          <w:t>onischen????</w:t>
        </w:r>
      </w:ins>
      <w:del w:id="74" w:author="Reto Kessler" w:date="2017-01-22T20:24:00Z">
        <w:r w:rsidDel="005437E4">
          <w:delText>urellen</w:delText>
        </w:r>
      </w:del>
      <w:r>
        <w:t xml:space="preserve"> </w:t>
      </w:r>
      <w:r w:rsidR="00AA2E29">
        <w:t>Überblick über die Aktivitäten der IETF wahrt und die Internet Society unterstützt.</w:t>
      </w:r>
    </w:p>
  </w:endnote>
  <w:endnote w:id="8">
    <w:p w14:paraId="7EB45DEF" w14:textId="77777777" w:rsidR="00AA2E29" w:rsidRDefault="00AA2E29">
      <w:pPr>
        <w:pStyle w:val="EndnoteText"/>
      </w:pPr>
      <w:r>
        <w:rPr>
          <w:rStyle w:val="EndnoteReference"/>
        </w:rPr>
        <w:endnoteRef/>
      </w:r>
      <w:r>
        <w:t xml:space="preserve"> </w:t>
      </w:r>
      <w:bookmarkStart w:id="89" w:name="_GoBack"/>
      <w:r w:rsidRPr="005437E4">
        <w:rPr>
          <w:color w:val="FF0000"/>
          <w:rPrChange w:id="90" w:author="Reto Kessler" w:date="2017-01-22T20:25:00Z">
            <w:rPr/>
          </w:rPrChange>
        </w:rPr>
        <w:t>Eine Methode in einer Request definiert, welche Aktion ausgeführt wird</w:t>
      </w:r>
      <w:bookmarkEnd w:id="89"/>
      <w:r>
        <w:t xml:space="preserve">. </w:t>
      </w:r>
      <w:r>
        <w:t xml:space="preserve">Je nachdem wird eine Datei erstellt, bearbeitet, </w:t>
      </w:r>
      <w:r>
        <w:t>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009725"/>
      <w:docPartObj>
        <w:docPartGallery w:val="Page Numbers (Bottom of Page)"/>
        <w:docPartUnique/>
      </w:docPartObj>
    </w:sdtPr>
    <w:sdtEndPr/>
    <w:sdtContent>
      <w:p w14:paraId="77FF7770" w14:textId="77777777" w:rsidR="00921E81" w:rsidRDefault="00921E81">
        <w:pPr>
          <w:pStyle w:val="Footer"/>
          <w:jc w:val="right"/>
        </w:pPr>
        <w:r>
          <w:fldChar w:fldCharType="begin"/>
        </w:r>
        <w:r>
          <w:instrText>PAGE   \* MERGEFORMAT</w:instrText>
        </w:r>
        <w:r>
          <w:fldChar w:fldCharType="separate"/>
        </w:r>
        <w:r w:rsidR="005437E4" w:rsidRPr="005437E4">
          <w:rPr>
            <w:noProof/>
            <w:lang w:val="de-DE"/>
          </w:rPr>
          <w:t>15</w:t>
        </w:r>
        <w:r>
          <w:fldChar w:fldCharType="end"/>
        </w:r>
      </w:p>
    </w:sdtContent>
  </w:sdt>
  <w:p w14:paraId="1E96053E" w14:textId="77777777" w:rsidR="00921E81" w:rsidRDefault="00921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18299" w14:textId="77777777" w:rsidR="003104A9" w:rsidRDefault="003104A9" w:rsidP="00921E81">
      <w:pPr>
        <w:spacing w:after="0" w:line="240" w:lineRule="auto"/>
      </w:pPr>
      <w:r>
        <w:separator/>
      </w:r>
    </w:p>
  </w:footnote>
  <w:footnote w:type="continuationSeparator" w:id="0">
    <w:p w14:paraId="1BFECAFA" w14:textId="77777777" w:rsidR="003104A9" w:rsidRDefault="003104A9" w:rsidP="00921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to Kessler">
    <w15:presenceInfo w15:providerId="AD" w15:userId="S-1-5-21-2072526652-1537554113-1244863647-62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3008D"/>
    <w:rsid w:val="00032CAB"/>
    <w:rsid w:val="00046520"/>
    <w:rsid w:val="00073B2F"/>
    <w:rsid w:val="000802FD"/>
    <w:rsid w:val="00080681"/>
    <w:rsid w:val="000B09C3"/>
    <w:rsid w:val="00111AA0"/>
    <w:rsid w:val="00140C2D"/>
    <w:rsid w:val="00141546"/>
    <w:rsid w:val="00146D2A"/>
    <w:rsid w:val="00165C58"/>
    <w:rsid w:val="001817BD"/>
    <w:rsid w:val="001D1C3C"/>
    <w:rsid w:val="00205B1A"/>
    <w:rsid w:val="00253281"/>
    <w:rsid w:val="00253300"/>
    <w:rsid w:val="002533B4"/>
    <w:rsid w:val="00263778"/>
    <w:rsid w:val="00293D1C"/>
    <w:rsid w:val="002A3871"/>
    <w:rsid w:val="002B50E5"/>
    <w:rsid w:val="002B65E8"/>
    <w:rsid w:val="002F432C"/>
    <w:rsid w:val="002F7CBC"/>
    <w:rsid w:val="003104A9"/>
    <w:rsid w:val="00313092"/>
    <w:rsid w:val="00344925"/>
    <w:rsid w:val="00347A08"/>
    <w:rsid w:val="00361629"/>
    <w:rsid w:val="00361B56"/>
    <w:rsid w:val="00373BD1"/>
    <w:rsid w:val="003749F4"/>
    <w:rsid w:val="003840CC"/>
    <w:rsid w:val="003904ED"/>
    <w:rsid w:val="00395C8F"/>
    <w:rsid w:val="003A5AD7"/>
    <w:rsid w:val="003B5B57"/>
    <w:rsid w:val="003B6015"/>
    <w:rsid w:val="003C5646"/>
    <w:rsid w:val="003E4C2A"/>
    <w:rsid w:val="00402582"/>
    <w:rsid w:val="00424AE3"/>
    <w:rsid w:val="00434A4F"/>
    <w:rsid w:val="004707FE"/>
    <w:rsid w:val="00476C54"/>
    <w:rsid w:val="004C030F"/>
    <w:rsid w:val="004F3FFD"/>
    <w:rsid w:val="00520727"/>
    <w:rsid w:val="00542E48"/>
    <w:rsid w:val="00543018"/>
    <w:rsid w:val="005437E4"/>
    <w:rsid w:val="00547375"/>
    <w:rsid w:val="00554B8C"/>
    <w:rsid w:val="005917BD"/>
    <w:rsid w:val="005A1209"/>
    <w:rsid w:val="005B4251"/>
    <w:rsid w:val="005E084C"/>
    <w:rsid w:val="00604377"/>
    <w:rsid w:val="006141A7"/>
    <w:rsid w:val="00650744"/>
    <w:rsid w:val="00680B28"/>
    <w:rsid w:val="00685969"/>
    <w:rsid w:val="00692337"/>
    <w:rsid w:val="006971A3"/>
    <w:rsid w:val="006E17E2"/>
    <w:rsid w:val="006F50C1"/>
    <w:rsid w:val="006F61B1"/>
    <w:rsid w:val="006F6786"/>
    <w:rsid w:val="007C7305"/>
    <w:rsid w:val="007D087C"/>
    <w:rsid w:val="007E0D48"/>
    <w:rsid w:val="007E4E33"/>
    <w:rsid w:val="008378F7"/>
    <w:rsid w:val="008524F5"/>
    <w:rsid w:val="008878AE"/>
    <w:rsid w:val="00892112"/>
    <w:rsid w:val="00892AE6"/>
    <w:rsid w:val="008E13A8"/>
    <w:rsid w:val="008F7F52"/>
    <w:rsid w:val="00921E81"/>
    <w:rsid w:val="00932E2E"/>
    <w:rsid w:val="00952D0C"/>
    <w:rsid w:val="00983CAE"/>
    <w:rsid w:val="009B42E4"/>
    <w:rsid w:val="009C27BC"/>
    <w:rsid w:val="00A0332E"/>
    <w:rsid w:val="00A03C20"/>
    <w:rsid w:val="00A16E9F"/>
    <w:rsid w:val="00A17ACC"/>
    <w:rsid w:val="00A26B4C"/>
    <w:rsid w:val="00A620C6"/>
    <w:rsid w:val="00A71760"/>
    <w:rsid w:val="00A80134"/>
    <w:rsid w:val="00A86228"/>
    <w:rsid w:val="00AA2E29"/>
    <w:rsid w:val="00AB7EEC"/>
    <w:rsid w:val="00B32489"/>
    <w:rsid w:val="00B51B75"/>
    <w:rsid w:val="00B53AE2"/>
    <w:rsid w:val="00B718C6"/>
    <w:rsid w:val="00B74AB3"/>
    <w:rsid w:val="00B77F46"/>
    <w:rsid w:val="00B84E95"/>
    <w:rsid w:val="00B97CED"/>
    <w:rsid w:val="00BC477E"/>
    <w:rsid w:val="00BC6B3B"/>
    <w:rsid w:val="00C14892"/>
    <w:rsid w:val="00C25E62"/>
    <w:rsid w:val="00C317E1"/>
    <w:rsid w:val="00C47996"/>
    <w:rsid w:val="00C90234"/>
    <w:rsid w:val="00CA604F"/>
    <w:rsid w:val="00CE04A4"/>
    <w:rsid w:val="00CE7E24"/>
    <w:rsid w:val="00D07705"/>
    <w:rsid w:val="00D67C14"/>
    <w:rsid w:val="00DF678E"/>
    <w:rsid w:val="00DF77AD"/>
    <w:rsid w:val="00E22738"/>
    <w:rsid w:val="00E33CD4"/>
    <w:rsid w:val="00EA26FC"/>
    <w:rsid w:val="00EA39C6"/>
    <w:rsid w:val="00EB563F"/>
    <w:rsid w:val="00EE67CA"/>
    <w:rsid w:val="00F05181"/>
    <w:rsid w:val="00F4024A"/>
    <w:rsid w:val="00F53581"/>
    <w:rsid w:val="00F53DD4"/>
    <w:rsid w:val="00F620FC"/>
    <w:rsid w:val="00F75938"/>
    <w:rsid w:val="00F75E7F"/>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6472"/>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1E81"/>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921E81"/>
    <w:rPr>
      <w:rFonts w:eastAsiaTheme="minorEastAsia"/>
      <w:lang w:eastAsia="de-CH"/>
    </w:rPr>
  </w:style>
  <w:style w:type="character" w:customStyle="1" w:styleId="Heading1Char">
    <w:name w:val="Heading 1 Char"/>
    <w:basedOn w:val="DefaultParagraphFont"/>
    <w:link w:val="Heading1"/>
    <w:uiPriority w:val="9"/>
    <w:rsid w:val="00921E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1E81"/>
    <w:pPr>
      <w:outlineLvl w:val="9"/>
    </w:pPr>
    <w:rPr>
      <w:lang w:eastAsia="de-CH"/>
    </w:rPr>
  </w:style>
  <w:style w:type="paragraph" w:styleId="Header">
    <w:name w:val="header"/>
    <w:basedOn w:val="Normal"/>
    <w:link w:val="HeaderChar"/>
    <w:uiPriority w:val="99"/>
    <w:unhideWhenUsed/>
    <w:rsid w:val="00921E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1E81"/>
  </w:style>
  <w:style w:type="paragraph" w:styleId="Footer">
    <w:name w:val="footer"/>
    <w:basedOn w:val="Normal"/>
    <w:link w:val="FooterChar"/>
    <w:uiPriority w:val="99"/>
    <w:unhideWhenUsed/>
    <w:rsid w:val="00921E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1E81"/>
  </w:style>
  <w:style w:type="paragraph" w:styleId="TOC1">
    <w:name w:val="toc 1"/>
    <w:basedOn w:val="Normal"/>
    <w:next w:val="Normal"/>
    <w:autoRedefine/>
    <w:uiPriority w:val="39"/>
    <w:unhideWhenUsed/>
    <w:rsid w:val="00921E81"/>
    <w:pPr>
      <w:spacing w:after="100"/>
    </w:pPr>
  </w:style>
  <w:style w:type="character" w:styleId="Hyperlink">
    <w:name w:val="Hyperlink"/>
    <w:basedOn w:val="DefaultParagraphFont"/>
    <w:uiPriority w:val="99"/>
    <w:unhideWhenUsed/>
    <w:rsid w:val="00921E81"/>
    <w:rPr>
      <w:color w:val="0563C1" w:themeColor="hyperlink"/>
      <w:u w:val="single"/>
    </w:rPr>
  </w:style>
  <w:style w:type="character" w:customStyle="1" w:styleId="Heading2Char">
    <w:name w:val="Heading 2 Char"/>
    <w:basedOn w:val="DefaultParagraphFont"/>
    <w:link w:val="Heading2"/>
    <w:uiPriority w:val="9"/>
    <w:rsid w:val="002637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9C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A39C6"/>
    <w:pPr>
      <w:spacing w:after="100"/>
      <w:ind w:left="220"/>
    </w:pPr>
  </w:style>
  <w:style w:type="paragraph" w:styleId="TOC3">
    <w:name w:val="toc 3"/>
    <w:basedOn w:val="Normal"/>
    <w:next w:val="Normal"/>
    <w:autoRedefine/>
    <w:uiPriority w:val="39"/>
    <w:unhideWhenUsed/>
    <w:rsid w:val="00EA39C6"/>
    <w:pPr>
      <w:spacing w:after="100"/>
      <w:ind w:left="440"/>
    </w:pPr>
  </w:style>
  <w:style w:type="character" w:customStyle="1" w:styleId="Heading4Char">
    <w:name w:val="Heading 4 Char"/>
    <w:basedOn w:val="DefaultParagraphFont"/>
    <w:link w:val="Heading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C14892"/>
  </w:style>
  <w:style w:type="paragraph" w:styleId="HTMLPreformatted">
    <w:name w:val="HTML Preformatted"/>
    <w:basedOn w:val="Normal"/>
    <w:link w:val="HTMLPreformattedChar"/>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424AE3"/>
    <w:rPr>
      <w:rFonts w:ascii="Courier New" w:eastAsia="Times New Roman" w:hAnsi="Courier New" w:cs="Courier New"/>
      <w:sz w:val="20"/>
      <w:szCs w:val="20"/>
      <w:lang w:eastAsia="de-CH"/>
    </w:rPr>
  </w:style>
  <w:style w:type="table" w:styleId="TableGrid">
    <w:name w:val="Table Grid"/>
    <w:basedOn w:val="TableNormal"/>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209"/>
    <w:rPr>
      <w:rFonts w:ascii="Segoe UI" w:hAnsi="Segoe UI" w:cs="Segoe UI"/>
      <w:sz w:val="18"/>
      <w:szCs w:val="18"/>
    </w:rPr>
  </w:style>
  <w:style w:type="character" w:customStyle="1" w:styleId="Heading5Char">
    <w:name w:val="Heading 5 Char"/>
    <w:basedOn w:val="DefaultParagraphFont"/>
    <w:link w:val="Heading5"/>
    <w:uiPriority w:val="9"/>
    <w:rsid w:val="00B32489"/>
    <w:rPr>
      <w:rFonts w:asciiTheme="majorHAnsi" w:eastAsiaTheme="majorEastAsia" w:hAnsiTheme="majorHAnsi" w:cstheme="majorBidi"/>
      <w:color w:val="2E74B5" w:themeColor="accent1" w:themeShade="BF"/>
    </w:rPr>
  </w:style>
  <w:style w:type="character" w:customStyle="1" w:styleId="kn">
    <w:name w:val="kn"/>
    <w:basedOn w:val="DefaultParagraphFont"/>
    <w:rsid w:val="00EB563F"/>
  </w:style>
  <w:style w:type="character" w:customStyle="1" w:styleId="nn">
    <w:name w:val="nn"/>
    <w:basedOn w:val="DefaultParagraphFont"/>
    <w:rsid w:val="00EB563F"/>
  </w:style>
  <w:style w:type="character" w:customStyle="1" w:styleId="n">
    <w:name w:val="n"/>
    <w:basedOn w:val="DefaultParagraphFont"/>
    <w:rsid w:val="00EB563F"/>
  </w:style>
  <w:style w:type="character" w:customStyle="1" w:styleId="o">
    <w:name w:val="o"/>
    <w:basedOn w:val="DefaultParagraphFont"/>
    <w:rsid w:val="00EB563F"/>
  </w:style>
  <w:style w:type="character" w:customStyle="1" w:styleId="mi">
    <w:name w:val="mi"/>
    <w:basedOn w:val="DefaultParagraphFont"/>
    <w:rsid w:val="00EB563F"/>
  </w:style>
  <w:style w:type="character" w:customStyle="1" w:styleId="p">
    <w:name w:val="p"/>
    <w:basedOn w:val="DefaultParagraphFont"/>
    <w:rsid w:val="00EB563F"/>
  </w:style>
  <w:style w:type="character" w:customStyle="1" w:styleId="s2">
    <w:name w:val="s2"/>
    <w:basedOn w:val="DefaultParagraphFont"/>
    <w:rsid w:val="00EB563F"/>
  </w:style>
  <w:style w:type="character" w:customStyle="1" w:styleId="nb">
    <w:name w:val="nb"/>
    <w:basedOn w:val="DefaultParagraphFont"/>
    <w:rsid w:val="00EB563F"/>
  </w:style>
  <w:style w:type="paragraph" w:styleId="EndnoteText">
    <w:name w:val="endnote text"/>
    <w:basedOn w:val="Normal"/>
    <w:link w:val="EndnoteTextChar"/>
    <w:uiPriority w:val="99"/>
    <w:semiHidden/>
    <w:unhideWhenUsed/>
    <w:rsid w:val="006859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5969"/>
    <w:rPr>
      <w:sz w:val="20"/>
      <w:szCs w:val="20"/>
    </w:rPr>
  </w:style>
  <w:style w:type="character" w:styleId="EndnoteReference">
    <w:name w:val="endnote reference"/>
    <w:basedOn w:val="DefaultParagraphFont"/>
    <w:uiPriority w:val="99"/>
    <w:semiHidden/>
    <w:unhideWhenUsed/>
    <w:rsid w:val="00685969"/>
    <w:rPr>
      <w:vertAlign w:val="superscript"/>
    </w:rPr>
  </w:style>
  <w:style w:type="character" w:styleId="CommentReference">
    <w:name w:val="annotation reference"/>
    <w:basedOn w:val="DefaultParagraphFont"/>
    <w:uiPriority w:val="99"/>
    <w:semiHidden/>
    <w:unhideWhenUsed/>
    <w:rsid w:val="003A5AD7"/>
    <w:rPr>
      <w:sz w:val="16"/>
      <w:szCs w:val="16"/>
    </w:rPr>
  </w:style>
  <w:style w:type="paragraph" w:styleId="CommentText">
    <w:name w:val="annotation text"/>
    <w:basedOn w:val="Normal"/>
    <w:link w:val="CommentTextChar"/>
    <w:uiPriority w:val="99"/>
    <w:semiHidden/>
    <w:unhideWhenUsed/>
    <w:rsid w:val="003A5AD7"/>
    <w:pPr>
      <w:spacing w:line="240" w:lineRule="auto"/>
    </w:pPr>
    <w:rPr>
      <w:sz w:val="20"/>
      <w:szCs w:val="20"/>
    </w:rPr>
  </w:style>
  <w:style w:type="character" w:customStyle="1" w:styleId="CommentTextChar">
    <w:name w:val="Comment Text Char"/>
    <w:basedOn w:val="DefaultParagraphFont"/>
    <w:link w:val="CommentText"/>
    <w:uiPriority w:val="99"/>
    <w:semiHidden/>
    <w:rsid w:val="003A5AD7"/>
    <w:rPr>
      <w:sz w:val="20"/>
      <w:szCs w:val="20"/>
    </w:rPr>
  </w:style>
  <w:style w:type="paragraph" w:styleId="CommentSubject">
    <w:name w:val="annotation subject"/>
    <w:basedOn w:val="CommentText"/>
    <w:next w:val="CommentText"/>
    <w:link w:val="CommentSubjectChar"/>
    <w:uiPriority w:val="99"/>
    <w:semiHidden/>
    <w:unhideWhenUsed/>
    <w:rsid w:val="003A5AD7"/>
    <w:rPr>
      <w:b/>
      <w:bCs/>
    </w:rPr>
  </w:style>
  <w:style w:type="character" w:customStyle="1" w:styleId="CommentSubjectChar">
    <w:name w:val="Comment Subject Char"/>
    <w:basedOn w:val="CommentTextChar"/>
    <w:link w:val="CommentSubject"/>
    <w:uiPriority w:val="99"/>
    <w:semiHidden/>
    <w:rsid w:val="003A5A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main.topleveldo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omain.topleveldomain:Port/pfad/Dateiname"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BF8AFD83-75EB-4E86-B13D-F3667E06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3247</Words>
  <Characters>18514</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Reto Kessler</cp:lastModifiedBy>
  <cp:revision>3</cp:revision>
  <dcterms:created xsi:type="dcterms:W3CDTF">2017-01-22T18:20:00Z</dcterms:created>
  <dcterms:modified xsi:type="dcterms:W3CDTF">2017-01-22T19:25:00Z</dcterms:modified>
</cp:coreProperties>
</file>